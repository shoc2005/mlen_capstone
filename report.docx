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171D5" w14:textId="77777777" w:rsidR="008823A4" w:rsidRDefault="00BF035F">
      <w:pPr>
        <w:pStyle w:val="Standard"/>
        <w:tabs>
          <w:tab w:val="left" w:pos="7744"/>
        </w:tabs>
      </w:pPr>
      <w:r>
        <w:rPr>
          <w:b/>
          <w:bCs/>
          <w:sz w:val="28"/>
          <w:szCs w:val="28"/>
        </w:rPr>
        <w:t>Capstone Project</w:t>
      </w:r>
      <w:r>
        <w:tab/>
      </w:r>
      <w:proofErr w:type="spellStart"/>
      <w:r>
        <w:rPr>
          <w:b/>
          <w:bCs/>
        </w:rPr>
        <w:t>Andrejs</w:t>
      </w:r>
      <w:proofErr w:type="spellEnd"/>
      <w:r>
        <w:rPr>
          <w:b/>
          <w:bCs/>
        </w:rPr>
        <w:t xml:space="preserve"> </w:t>
      </w:r>
      <w:proofErr w:type="spellStart"/>
      <w:r>
        <w:rPr>
          <w:b/>
          <w:bCs/>
        </w:rPr>
        <w:t>Zujevs</w:t>
      </w:r>
      <w:proofErr w:type="spellEnd"/>
    </w:p>
    <w:p w14:paraId="5E38F848" w14:textId="77777777" w:rsidR="008823A4" w:rsidRDefault="00BF035F">
      <w:pPr>
        <w:pStyle w:val="Standard"/>
        <w:tabs>
          <w:tab w:val="left" w:pos="7744"/>
        </w:tabs>
      </w:pPr>
      <w:r>
        <w:t>Machine Learning Engineer Nanodegree</w:t>
      </w:r>
      <w:r>
        <w:tab/>
        <w:t>August 15, 2016</w:t>
      </w:r>
    </w:p>
    <w:p w14:paraId="4A99BE65" w14:textId="77777777" w:rsidR="008823A4" w:rsidRDefault="00BF035F">
      <w:pPr>
        <w:pStyle w:val="Standard"/>
        <w:tabs>
          <w:tab w:val="left" w:pos="7744"/>
        </w:tabs>
      </w:pPr>
      <w:r>
        <w:tab/>
        <w:t>Riga</w:t>
      </w:r>
    </w:p>
    <w:p w14:paraId="0729F32D" w14:textId="77777777" w:rsidR="008823A4" w:rsidRDefault="008823A4">
      <w:pPr>
        <w:pStyle w:val="Standard"/>
      </w:pPr>
    </w:p>
    <w:p w14:paraId="6F62A796" w14:textId="77777777" w:rsidR="008823A4" w:rsidRDefault="00BF035F">
      <w:pPr>
        <w:pStyle w:val="Standard"/>
        <w:jc w:val="center"/>
      </w:pPr>
      <w:r>
        <w:rPr>
          <w:b/>
          <w:bCs/>
        </w:rPr>
        <w:t>Quadcopter Landing Detection Problem</w:t>
      </w:r>
    </w:p>
    <w:p w14:paraId="36C42612" w14:textId="77777777" w:rsidR="008823A4" w:rsidRDefault="008823A4">
      <w:pPr>
        <w:pStyle w:val="Standard"/>
        <w:jc w:val="center"/>
        <w:rPr>
          <w:b/>
          <w:bCs/>
        </w:rPr>
      </w:pPr>
    </w:p>
    <w:p w14:paraId="1DF54EB1" w14:textId="77777777" w:rsidR="008823A4" w:rsidRDefault="00BF035F">
      <w:pPr>
        <w:pStyle w:val="Heading1"/>
      </w:pPr>
      <w:r>
        <w:t xml:space="preserve">I. </w:t>
      </w:r>
      <w:commentRangeStart w:id="0"/>
      <w:r>
        <w:t>Definition</w:t>
      </w:r>
      <w:commentRangeEnd w:id="0"/>
      <w:r>
        <w:commentReference w:id="0"/>
      </w:r>
    </w:p>
    <w:p w14:paraId="66D8A115" w14:textId="77777777" w:rsidR="008823A4" w:rsidRDefault="00BF035F">
      <w:pPr>
        <w:pStyle w:val="Standard"/>
        <w:jc w:val="both"/>
      </w:pPr>
      <w:r>
        <w:rPr>
          <w:rStyle w:val="Emphasis"/>
        </w:rPr>
        <w:t>(approx. 1-2 pages)</w:t>
      </w:r>
    </w:p>
    <w:p w14:paraId="1FA89918" w14:textId="77777777" w:rsidR="008823A4" w:rsidRDefault="00BF035F">
      <w:pPr>
        <w:pStyle w:val="Heading2"/>
        <w:rPr>
          <w:rFonts w:eastAsia="Times New Roman"/>
          <w:lang w:eastAsia="en-US" w:bidi="ar-SA"/>
        </w:rPr>
      </w:pPr>
      <w:r>
        <w:rPr>
          <w:rFonts w:eastAsia="Times New Roman"/>
          <w:lang w:eastAsia="en-US" w:bidi="ar-SA"/>
        </w:rPr>
        <w:t>Project Overview</w:t>
      </w:r>
    </w:p>
    <w:p w14:paraId="2205E7DE" w14:textId="77777777" w:rsidR="008823A4" w:rsidRDefault="00BF035F">
      <w:pPr>
        <w:pStyle w:val="Standard"/>
        <w:jc w:val="both"/>
      </w:pPr>
      <w:r>
        <w:t xml:space="preserve">Drones are more formally known as unmanned aerial vehicles. </w:t>
      </w:r>
      <w:r>
        <w:t>Essentially, a drone is a flying robot and</w:t>
      </w:r>
      <w:ins w:id="1" w:author="Reinis" w:date="2016-09-22T11:33:00Z">
        <w:r>
          <w:t xml:space="preserve"> a</w:t>
        </w:r>
      </w:ins>
      <w:r>
        <w:t xml:space="preserve"> quadcopter is</w:t>
      </w:r>
      <w:ins w:id="2" w:author="Reinis" w:date="2016-09-22T11:33:00Z">
        <w:r>
          <w:t xml:space="preserve"> a</w:t>
        </w:r>
      </w:ins>
      <w:r>
        <w:t xml:space="preserve"> specific type of drone, propelled by four motors (see Figure 1). Quadcopters and other multicopters </w:t>
      </w:r>
      <w:del w:id="3" w:author="Reinis" w:date="2016-09-22T11:45:00Z">
        <w:r>
          <w:delText xml:space="preserve">often </w:delText>
        </w:r>
      </w:del>
      <w:r>
        <w:t xml:space="preserve">can </w:t>
      </w:r>
      <w:del w:id="4" w:author="Reinis" w:date="2016-09-22T11:34:00Z">
        <w:r>
          <w:delText xml:space="preserve">flight </w:delText>
        </w:r>
      </w:del>
      <w:ins w:id="5" w:author="Reinis" w:date="2016-09-22T11:34:00Z">
        <w:r>
          <w:t xml:space="preserve">fly </w:t>
        </w:r>
      </w:ins>
      <w:r>
        <w:t xml:space="preserve">autonomously for different purposes, for example, </w:t>
      </w:r>
      <w:del w:id="6" w:author="Reinis" w:date="2016-09-22T11:46:00Z">
        <w:r>
          <w:delText>for pizza delivering</w:delText>
        </w:r>
      </w:del>
      <w:ins w:id="7" w:author="Reinis" w:date="2016-09-22T11:46:00Z">
        <w:r>
          <w:t>to d</w:t>
        </w:r>
        <w:r>
          <w:t>eliver a pizza</w:t>
        </w:r>
      </w:ins>
      <w:r>
        <w:t xml:space="preserve">. Usually </w:t>
      </w:r>
      <w:ins w:id="8" w:author="Reinis" w:date="2016-09-22T11:54:00Z">
        <w:r>
          <w:t xml:space="preserve">an </w:t>
        </w:r>
      </w:ins>
      <w:r>
        <w:t>autonomous drone</w:t>
      </w:r>
      <w:ins w:id="9" w:author="Reinis" w:date="2016-09-22T11:54:00Z">
        <w:r>
          <w:t>’s</w:t>
        </w:r>
      </w:ins>
      <w:r>
        <w:t xml:space="preserve"> take-off </w:t>
      </w:r>
      <w:ins w:id="10" w:author="Reinis" w:date="2016-09-22T11:54:00Z">
        <w:r>
          <w:t xml:space="preserve">is </w:t>
        </w:r>
      </w:ins>
      <w:del w:id="11" w:author="Reinis" w:date="2016-09-22T11:54:00Z">
        <w:r>
          <w:delText xml:space="preserve">on </w:delText>
        </w:r>
      </w:del>
      <w:ins w:id="12" w:author="Reinis" w:date="2016-09-22T11:54:00Z">
        <w:r>
          <w:t xml:space="preserve">from </w:t>
        </w:r>
      </w:ins>
      <w:r>
        <w:t xml:space="preserve">a home position (turn-on </w:t>
      </w:r>
      <w:ins w:id="13" w:author="Reinis" w:date="2016-09-22T13:07:00Z">
        <w:r>
          <w:t xml:space="preserve">the </w:t>
        </w:r>
      </w:ins>
      <w:r>
        <w:t xml:space="preserve">motors and </w:t>
      </w:r>
      <w:del w:id="14" w:author="Reinis" w:date="2016-09-22T13:11:00Z">
        <w:r>
          <w:delText>come to</w:delText>
        </w:r>
      </w:del>
      <w:ins w:id="15" w:author="Reinis" w:date="2016-09-22T13:11:00Z">
        <w:r>
          <w:t>rise up into the</w:t>
        </w:r>
      </w:ins>
      <w:r>
        <w:t xml:space="preserve"> air – in this project </w:t>
      </w:r>
      <w:del w:id="16" w:author="Reinis" w:date="2016-09-22T11:37:00Z">
        <w:r>
          <w:delText xml:space="preserve">descripted </w:delText>
        </w:r>
      </w:del>
      <w:ins w:id="17" w:author="Reinis" w:date="2016-09-22T11:37:00Z">
        <w:r>
          <w:t xml:space="preserve">described </w:t>
        </w:r>
      </w:ins>
      <w:r>
        <w:t>as drone’s status – ‘Take-off’), flying to a defined destination point (</w:t>
      </w:r>
      <w:del w:id="18" w:author="Reinis" w:date="2016-09-22T13:12:00Z">
        <w:r>
          <w:delText xml:space="preserve">descripted </w:delText>
        </w:r>
      </w:del>
      <w:ins w:id="19" w:author="Reinis" w:date="2016-09-22T13:12:00Z">
        <w:r>
          <w:t xml:space="preserve">described </w:t>
        </w:r>
      </w:ins>
      <w:r>
        <w:t>as drone’s status – ‘Flight’), then landing (</w:t>
      </w:r>
      <w:del w:id="20" w:author="Reinis" w:date="2016-09-22T13:12:00Z">
        <w:r>
          <w:delText xml:space="preserve">descripted </w:delText>
        </w:r>
      </w:del>
      <w:ins w:id="21" w:author="Reinis" w:date="2016-09-22T13:12:00Z">
        <w:r>
          <w:t xml:space="preserve">described </w:t>
        </w:r>
      </w:ins>
      <w:r>
        <w:t xml:space="preserve">as drone’s status – ‘Land’) and returning back to the home location. In this project </w:t>
      </w:r>
      <w:del w:id="22" w:author="Reinis" w:date="2016-09-22T13:13:00Z">
        <w:r>
          <w:delText>with word ‘landing’ meaning</w:delText>
        </w:r>
      </w:del>
      <w:ins w:id="23" w:author="Reinis" w:date="2016-09-22T13:13:00Z">
        <w:r>
          <w:t xml:space="preserve">the word </w:t>
        </w:r>
      </w:ins>
      <w:ins w:id="24" w:author="Reinis" w:date="2016-09-22T13:14:00Z">
        <w:r>
          <w:t xml:space="preserve">‘landing’ means </w:t>
        </w:r>
        <w:proofErr w:type="gramStart"/>
        <w:r>
          <w:t xml:space="preserve">the </w:t>
        </w:r>
      </w:ins>
      <w:r>
        <w:t xml:space="preserve"> act</w:t>
      </w:r>
      <w:proofErr w:type="gramEnd"/>
      <w:r>
        <w:t xml:space="preserve"> of drone coming to land/surface an</w:t>
      </w:r>
      <w:r>
        <w:t>d then turn</w:t>
      </w:r>
      <w:ins w:id="25" w:author="Reinis" w:date="2016-09-22T13:16:00Z">
        <w:r>
          <w:t>ing off the</w:t>
        </w:r>
      </w:ins>
      <w:del w:id="26" w:author="Reinis" w:date="2016-09-22T13:16:00Z">
        <w:r>
          <w:delText>-off</w:delText>
        </w:r>
      </w:del>
      <w:r>
        <w:t xml:space="preserve"> motors in time (immediately </w:t>
      </w:r>
      <w:ins w:id="27" w:author="Reinis" w:date="2016-09-22T13:17:00Z">
        <w:r>
          <w:t xml:space="preserve">before the </w:t>
        </w:r>
      </w:ins>
      <w:del w:id="28" w:author="Reinis" w:date="2016-09-22T13:17:00Z">
        <w:r>
          <w:delText>than</w:delText>
        </w:r>
      </w:del>
      <w:r>
        <w:t xml:space="preserve"> surface/land </w:t>
      </w:r>
      <w:del w:id="29" w:author="Reinis" w:date="2016-09-22T13:17:00Z">
        <w:r>
          <w:delText xml:space="preserve">was </w:delText>
        </w:r>
      </w:del>
      <w:ins w:id="30" w:author="Reinis" w:date="2016-09-22T13:17:00Z">
        <w:r>
          <w:t xml:space="preserve">is </w:t>
        </w:r>
      </w:ins>
      <w:r>
        <w:t>touched).</w:t>
      </w:r>
    </w:p>
    <w:p w14:paraId="579CE153" w14:textId="77777777" w:rsidR="008823A4" w:rsidRDefault="008823A4">
      <w:pPr>
        <w:pStyle w:val="Standard"/>
        <w:jc w:val="both"/>
      </w:pPr>
    </w:p>
    <w:p w14:paraId="387D1767" w14:textId="77777777" w:rsidR="008823A4" w:rsidRDefault="00BF035F">
      <w:pPr>
        <w:pStyle w:val="Standard"/>
      </w:pPr>
      <w:r>
        <w:rPr>
          <w:noProof/>
          <w:lang w:eastAsia="en-US" w:bidi="ar-SA"/>
        </w:rPr>
        <mc:AlternateContent>
          <mc:Choice Requires="wpg">
            <w:drawing>
              <wp:anchor distT="0" distB="0" distL="114300" distR="114300" simplePos="0" relativeHeight="2" behindDoc="1" locked="0" layoutInCell="1" allowOverlap="1" wp14:anchorId="7CA4149C" wp14:editId="3DB7B176">
                <wp:simplePos x="0" y="0"/>
                <wp:positionH relativeFrom="column">
                  <wp:posOffset>2993390</wp:posOffset>
                </wp:positionH>
                <wp:positionV relativeFrom="paragraph">
                  <wp:posOffset>28575</wp:posOffset>
                </wp:positionV>
                <wp:extent cx="8158680" cy="3690000"/>
                <wp:effectExtent l="0" t="38100" r="0" b="5715"/>
                <wp:wrapNone/>
                <wp:docPr id="1" name="Group 5"/>
                <wp:cNvGraphicFramePr/>
                <a:graphic xmlns:a="http://schemas.openxmlformats.org/drawingml/2006/main">
                  <a:graphicData uri="http://schemas.microsoft.com/office/word/2010/wordprocessingGroup">
                    <wpg:wgp>
                      <wpg:cNvGrpSpPr/>
                      <wpg:grpSpPr>
                        <a:xfrm>
                          <a:off x="0" y="0"/>
                          <a:ext cx="8158680" cy="3690000"/>
                          <a:chOff x="-2993400" y="-28440"/>
                          <a:chExt cx="8158680" cy="3690000"/>
                        </a:xfrm>
                      </wpg:grpSpPr>
                      <wpg:grpSp>
                        <wpg:cNvPr id="2" name="Group 2"/>
                        <wpg:cNvGrpSpPr/>
                        <wpg:grpSpPr>
                          <a:xfrm>
                            <a:off x="0" y="0"/>
                            <a:ext cx="5165280" cy="3661560"/>
                            <a:chOff x="0" y="0"/>
                            <a:chExt cx="5165280" cy="3661560"/>
                          </a:xfrm>
                        </wpg:grpSpPr>
                        <wps:wsp>
                          <wps:cNvPr id="3" name="Rectangle 3"/>
                          <wps:cNvSpPr/>
                          <wps:spPr>
                            <a:xfrm>
                              <a:off x="0" y="0"/>
                              <a:ext cx="3117240" cy="2210400"/>
                            </a:xfrm>
                            <a:prstGeom prst="rect">
                              <a:avLst/>
                            </a:prstGeom>
                            <a:solidFill>
                              <a:srgbClr val="FFFFFF"/>
                            </a:solidFill>
                            <a:ln w="6480">
                              <a:solidFill>
                                <a:srgbClr val="000000"/>
                              </a:solidFill>
                              <a:round/>
                            </a:ln>
                          </wps:spPr>
                          <wps:bodyPr/>
                        </wps:wsp>
                        <pic:pic xmlns:pic="http://schemas.openxmlformats.org/drawingml/2006/picture">
                          <pic:nvPicPr>
                            <pic:cNvPr id="4" name="Picture 9"/>
                            <pic:cNvPicPr/>
                          </pic:nvPicPr>
                          <pic:blipFill>
                            <a:blip r:embed="rId8"/>
                            <a:stretch/>
                          </pic:blipFill>
                          <pic:spPr>
                            <a:xfrm>
                              <a:off x="190440" y="1566000"/>
                              <a:ext cx="429120" cy="429120"/>
                            </a:xfrm>
                            <a:prstGeom prst="rect">
                              <a:avLst/>
                            </a:prstGeom>
                            <a:ln>
                              <a:noFill/>
                            </a:ln>
                          </pic:spPr>
                        </pic:pic>
                        <wps:wsp>
                          <wps:cNvPr id="5" name="Straight Connector 5"/>
                          <wps:cNvCnPr/>
                          <wps:spPr>
                            <a:xfrm>
                              <a:off x="7560" y="1931760"/>
                              <a:ext cx="3108960" cy="7560"/>
                            </a:xfrm>
                            <a:prstGeom prst="line">
                              <a:avLst/>
                            </a:prstGeom>
                            <a:ln w="19080">
                              <a:solidFill>
                                <a:srgbClr val="70AD47"/>
                              </a:solidFill>
                              <a:miter/>
                            </a:ln>
                          </wps:spPr>
                          <wps:style>
                            <a:lnRef idx="0">
                              <a:scrgbClr r="0" g="0" b="0"/>
                            </a:lnRef>
                            <a:fillRef idx="0">
                              <a:scrgbClr r="0" g="0" b="0"/>
                            </a:fillRef>
                            <a:effectRef idx="0">
                              <a:scrgbClr r="0" g="0" b="0"/>
                            </a:effectRef>
                            <a:fontRef idx="minor"/>
                          </wps:style>
                          <wps:bodyPr/>
                        </wps:wsp>
                        <pic:pic xmlns:pic="http://schemas.openxmlformats.org/drawingml/2006/picture">
                          <pic:nvPicPr>
                            <pic:cNvPr id="6" name="Picture 10"/>
                            <pic:cNvPicPr/>
                          </pic:nvPicPr>
                          <pic:blipFill>
                            <a:blip r:embed="rId8"/>
                            <a:stretch/>
                          </pic:blipFill>
                          <pic:spPr>
                            <a:xfrm>
                              <a:off x="1327680" y="548640"/>
                              <a:ext cx="429120" cy="429120"/>
                            </a:xfrm>
                            <a:prstGeom prst="rect">
                              <a:avLst/>
                            </a:prstGeom>
                            <a:ln>
                              <a:noFill/>
                            </a:ln>
                          </pic:spPr>
                        </pic:pic>
                        <pic:pic xmlns:pic="http://schemas.openxmlformats.org/drawingml/2006/picture">
                          <pic:nvPicPr>
                            <pic:cNvPr id="7" name="Picture 11"/>
                            <pic:cNvPicPr/>
                          </pic:nvPicPr>
                          <pic:blipFill>
                            <a:blip r:embed="rId8"/>
                            <a:stretch/>
                          </pic:blipFill>
                          <pic:spPr>
                            <a:xfrm>
                              <a:off x="2528640" y="1454760"/>
                              <a:ext cx="429120" cy="429120"/>
                            </a:xfrm>
                            <a:prstGeom prst="rect">
                              <a:avLst/>
                            </a:prstGeom>
                            <a:ln>
                              <a:noFill/>
                            </a:ln>
                          </pic:spPr>
                        </pic:pic>
                        <wps:wsp>
                          <wps:cNvPr id="8" name="Freeform: Shape 8"/>
                          <wps:cNvSpPr/>
                          <wps:spPr>
                            <a:xfrm>
                              <a:off x="192240" y="1963440"/>
                              <a:ext cx="434340" cy="29210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11250CFA" w14:textId="77777777" w:rsidR="008823A4" w:rsidRDefault="00BF035F">
                                <w:pPr>
                                  <w:overflowPunct w:val="0"/>
                                </w:pPr>
                                <w:r>
                                  <w:rPr>
                                    <w:sz w:val="20"/>
                                  </w:rPr>
                                  <w:t>Take-off</w:t>
                                </w:r>
                              </w:p>
                            </w:txbxContent>
                          </wps:txbx>
                          <wps:bodyPr lIns="0" tIns="0" rIns="0" bIns="0">
                            <a:spAutoFit/>
                          </wps:bodyPr>
                        </wps:wsp>
                        <wps:wsp>
                          <wps:cNvPr id="9" name="Freeform: Shape 9"/>
                          <wps:cNvSpPr/>
                          <wps:spPr>
                            <a:xfrm>
                              <a:off x="1728360" y="754920"/>
                              <a:ext cx="304920" cy="14652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343D6F3D" w14:textId="77777777" w:rsidR="008823A4" w:rsidRDefault="00BF035F">
                                <w:pPr>
                                  <w:overflowPunct w:val="0"/>
                                </w:pPr>
                                <w:r>
                                  <w:rPr>
                                    <w:sz w:val="20"/>
                                  </w:rPr>
                                  <w:t>Flight</w:t>
                                </w:r>
                              </w:p>
                            </w:txbxContent>
                          </wps:txbx>
                          <wps:bodyPr lIns="0" tIns="0" rIns="0" bIns="0">
                            <a:spAutoFit/>
                          </wps:bodyPr>
                        </wps:wsp>
                        <wps:wsp>
                          <wps:cNvPr id="10" name="Freeform: Shape 10"/>
                          <wps:cNvSpPr/>
                          <wps:spPr>
                            <a:xfrm>
                              <a:off x="2635920" y="1963440"/>
                              <a:ext cx="262080" cy="14652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14:paraId="621ECA83" w14:textId="77777777" w:rsidR="008823A4" w:rsidRDefault="00BF035F">
                                <w:pPr>
                                  <w:overflowPunct w:val="0"/>
                                  <w:jc w:val="center"/>
                                </w:pPr>
                                <w:r>
                                  <w:rPr>
                                    <w:sz w:val="20"/>
                                  </w:rPr>
                                  <w:t>Land</w:t>
                                </w:r>
                              </w:p>
                            </w:txbxContent>
                          </wps:txbx>
                          <wps:bodyPr lIns="0" tIns="0" rIns="0" bIns="0">
                            <a:spAutoFit/>
                          </wps:bodyPr>
                        </wps:wsp>
                        <wps:wsp>
                          <wps:cNvPr id="11" name="Straight Connector 11"/>
                          <wps:cNvCnPr/>
                          <wps:spPr>
                            <a:xfrm>
                              <a:off x="2631960" y="1804680"/>
                              <a:ext cx="71280" cy="118800"/>
                            </a:xfrm>
                            <a:prstGeom prst="line">
                              <a:avLst/>
                            </a:prstGeom>
                            <a:ln w="6480">
                              <a:solidFill>
                                <a:srgbClr val="5B9BD5"/>
                              </a:solidFill>
                              <a:custDash>
                                <a:ds d="100000" sp="100000"/>
                              </a:custDash>
                              <a:miter/>
                            </a:ln>
                          </wps:spPr>
                          <wps:style>
                            <a:lnRef idx="0">
                              <a:scrgbClr r="0" g="0" b="0"/>
                            </a:lnRef>
                            <a:fillRef idx="0">
                              <a:scrgbClr r="0" g="0" b="0"/>
                            </a:fillRef>
                            <a:effectRef idx="0">
                              <a:scrgbClr r="0" g="0" b="0"/>
                            </a:effectRef>
                            <a:fontRef idx="minor"/>
                          </wps:style>
                          <wps:bodyPr/>
                        </wps:wsp>
                        <wps:wsp>
                          <wps:cNvPr id="12" name="Straight Connector 12"/>
                          <wps:cNvCnPr/>
                          <wps:spPr>
                            <a:xfrm>
                              <a:off x="2774880" y="1796400"/>
                              <a:ext cx="87480" cy="127080"/>
                            </a:xfrm>
                            <a:prstGeom prst="line">
                              <a:avLst/>
                            </a:prstGeom>
                            <a:ln w="6480">
                              <a:solidFill>
                                <a:srgbClr val="5B9BD5"/>
                              </a:solidFill>
                              <a:custDash>
                                <a:ds d="100000" sp="100000"/>
                              </a:custDash>
                              <a:miter/>
                            </a:ln>
                          </wps:spPr>
                          <wps:style>
                            <a:lnRef idx="0">
                              <a:scrgbClr r="0" g="0" b="0"/>
                            </a:lnRef>
                            <a:fillRef idx="0">
                              <a:scrgbClr r="0" g="0" b="0"/>
                            </a:fillRef>
                            <a:effectRef idx="0">
                              <a:scrgbClr r="0" g="0" b="0"/>
                            </a:effectRef>
                            <a:fontRef idx="minor"/>
                          </wps:style>
                          <wps:bodyPr/>
                        </wps:wsp>
                        <wps:wsp>
                          <wps:cNvPr id="13" name="Freeform: Shape 13"/>
                          <wps:cNvSpPr/>
                          <wps:spPr>
                            <a:xfrm>
                              <a:off x="3815640" y="3227400"/>
                              <a:ext cx="1349640" cy="434160"/>
                            </a:xfrm>
                            <a:custGeom>
                              <a:avLst/>
                              <a:gdLst/>
                              <a:ahLst/>
                              <a:cxnLst/>
                              <a:rect l="0" t="0" r="r" b="b"/>
                              <a:pathLst>
                                <a:path w="3749" h="1206">
                                  <a:moveTo>
                                    <a:pt x="41" y="1205"/>
                                  </a:moveTo>
                                  <a:cubicBezTo>
                                    <a:pt x="29" y="1184"/>
                                    <a:pt x="8" y="1166"/>
                                    <a:pt x="4" y="1143"/>
                                  </a:cubicBezTo>
                                  <a:cubicBezTo>
                                    <a:pt x="0" y="1123"/>
                                    <a:pt x="21" y="1065"/>
                                    <a:pt x="29" y="1042"/>
                                  </a:cubicBezTo>
                                  <a:cubicBezTo>
                                    <a:pt x="57" y="756"/>
                                    <a:pt x="29" y="1110"/>
                                    <a:pt x="29" y="716"/>
                                  </a:cubicBezTo>
                                  <a:cubicBezTo>
                                    <a:pt x="29" y="637"/>
                                    <a:pt x="34" y="558"/>
                                    <a:pt x="41" y="479"/>
                                  </a:cubicBezTo>
                                  <a:cubicBezTo>
                                    <a:pt x="42" y="465"/>
                                    <a:pt x="46" y="451"/>
                                    <a:pt x="53" y="441"/>
                                  </a:cubicBezTo>
                                  <a:cubicBezTo>
                                    <a:pt x="63" y="430"/>
                                    <a:pt x="78" y="425"/>
                                    <a:pt x="91" y="416"/>
                                  </a:cubicBezTo>
                                  <a:cubicBezTo>
                                    <a:pt x="99" y="404"/>
                                    <a:pt x="110" y="392"/>
                                    <a:pt x="116" y="379"/>
                                  </a:cubicBezTo>
                                  <a:cubicBezTo>
                                    <a:pt x="127" y="354"/>
                                    <a:pt x="141" y="303"/>
                                    <a:pt x="141" y="303"/>
                                  </a:cubicBezTo>
                                  <a:cubicBezTo>
                                    <a:pt x="145" y="250"/>
                                    <a:pt x="141" y="193"/>
                                    <a:pt x="154" y="141"/>
                                  </a:cubicBezTo>
                                  <a:cubicBezTo>
                                    <a:pt x="158" y="124"/>
                                    <a:pt x="176" y="112"/>
                                    <a:pt x="191" y="103"/>
                                  </a:cubicBezTo>
                                  <a:cubicBezTo>
                                    <a:pt x="206" y="95"/>
                                    <a:pt x="224" y="93"/>
                                    <a:pt x="241" y="91"/>
                                  </a:cubicBezTo>
                                  <a:cubicBezTo>
                                    <a:pt x="283" y="85"/>
                                    <a:pt x="325" y="82"/>
                                    <a:pt x="366" y="78"/>
                                  </a:cubicBezTo>
                                  <a:lnTo>
                                    <a:pt x="442" y="53"/>
                                  </a:lnTo>
                                  <a:cubicBezTo>
                                    <a:pt x="454" y="49"/>
                                    <a:pt x="466" y="42"/>
                                    <a:pt x="479" y="40"/>
                                  </a:cubicBezTo>
                                  <a:lnTo>
                                    <a:pt x="605" y="28"/>
                                  </a:lnTo>
                                  <a:cubicBezTo>
                                    <a:pt x="713" y="32"/>
                                    <a:pt x="822" y="34"/>
                                    <a:pt x="930" y="40"/>
                                  </a:cubicBezTo>
                                  <a:cubicBezTo>
                                    <a:pt x="948" y="42"/>
                                    <a:pt x="964" y="48"/>
                                    <a:pt x="980" y="53"/>
                                  </a:cubicBezTo>
                                  <a:cubicBezTo>
                                    <a:pt x="1132" y="99"/>
                                    <a:pt x="990" y="62"/>
                                    <a:pt x="1105" y="91"/>
                                  </a:cubicBezTo>
                                  <a:cubicBezTo>
                                    <a:pt x="1200" y="154"/>
                                    <a:pt x="1080" y="80"/>
                                    <a:pt x="1193" y="128"/>
                                  </a:cubicBezTo>
                                  <a:cubicBezTo>
                                    <a:pt x="1207" y="134"/>
                                    <a:pt x="1217" y="147"/>
                                    <a:pt x="1231" y="153"/>
                                  </a:cubicBezTo>
                                  <a:cubicBezTo>
                                    <a:pt x="1255" y="164"/>
                                    <a:pt x="1281" y="170"/>
                                    <a:pt x="1306" y="178"/>
                                  </a:cubicBezTo>
                                  <a:lnTo>
                                    <a:pt x="1343" y="191"/>
                                  </a:lnTo>
                                  <a:cubicBezTo>
                                    <a:pt x="1423" y="187"/>
                                    <a:pt x="1503" y="188"/>
                                    <a:pt x="1582" y="178"/>
                                  </a:cubicBezTo>
                                  <a:cubicBezTo>
                                    <a:pt x="1608" y="175"/>
                                    <a:pt x="1631" y="162"/>
                                    <a:pt x="1656" y="153"/>
                                  </a:cubicBezTo>
                                  <a:cubicBezTo>
                                    <a:pt x="1669" y="149"/>
                                    <a:pt x="1683" y="148"/>
                                    <a:pt x="1694" y="141"/>
                                  </a:cubicBezTo>
                                  <a:cubicBezTo>
                                    <a:pt x="1707" y="132"/>
                                    <a:pt x="1718" y="122"/>
                                    <a:pt x="1732" y="116"/>
                                  </a:cubicBezTo>
                                  <a:cubicBezTo>
                                    <a:pt x="1756" y="105"/>
                                    <a:pt x="1782" y="99"/>
                                    <a:pt x="1807" y="91"/>
                                  </a:cubicBezTo>
                                  <a:cubicBezTo>
                                    <a:pt x="1868" y="70"/>
                                    <a:pt x="1832" y="80"/>
                                    <a:pt x="1919" y="65"/>
                                  </a:cubicBezTo>
                                  <a:cubicBezTo>
                                    <a:pt x="1982" y="70"/>
                                    <a:pt x="2045" y="72"/>
                                    <a:pt x="2108" y="78"/>
                                  </a:cubicBezTo>
                                  <a:cubicBezTo>
                                    <a:pt x="2184" y="86"/>
                                    <a:pt x="2149" y="89"/>
                                    <a:pt x="2207" y="103"/>
                                  </a:cubicBezTo>
                                  <a:cubicBezTo>
                                    <a:pt x="2228" y="108"/>
                                    <a:pt x="2249" y="110"/>
                                    <a:pt x="2270" y="116"/>
                                  </a:cubicBezTo>
                                  <a:cubicBezTo>
                                    <a:pt x="2445" y="163"/>
                                    <a:pt x="2256" y="123"/>
                                    <a:pt x="2408" y="153"/>
                                  </a:cubicBezTo>
                                  <a:cubicBezTo>
                                    <a:pt x="2492" y="149"/>
                                    <a:pt x="2575" y="148"/>
                                    <a:pt x="2658" y="141"/>
                                  </a:cubicBezTo>
                                  <a:cubicBezTo>
                                    <a:pt x="2672" y="140"/>
                                    <a:pt x="2684" y="134"/>
                                    <a:pt x="2696" y="128"/>
                                  </a:cubicBezTo>
                                  <a:cubicBezTo>
                                    <a:pt x="2805" y="74"/>
                                    <a:pt x="2653" y="130"/>
                                    <a:pt x="2784" y="91"/>
                                  </a:cubicBezTo>
                                  <a:cubicBezTo>
                                    <a:pt x="2809" y="83"/>
                                    <a:pt x="2859" y="65"/>
                                    <a:pt x="2859" y="65"/>
                                  </a:cubicBezTo>
                                  <a:cubicBezTo>
                                    <a:pt x="2871" y="57"/>
                                    <a:pt x="2883" y="47"/>
                                    <a:pt x="2896" y="40"/>
                                  </a:cubicBezTo>
                                  <a:cubicBezTo>
                                    <a:pt x="2935" y="24"/>
                                    <a:pt x="3034" y="19"/>
                                    <a:pt x="3059" y="15"/>
                                  </a:cubicBezTo>
                                  <a:cubicBezTo>
                                    <a:pt x="3080" y="13"/>
                                    <a:pt x="3101" y="7"/>
                                    <a:pt x="3122" y="3"/>
                                  </a:cubicBezTo>
                                  <a:cubicBezTo>
                                    <a:pt x="3297" y="7"/>
                                    <a:pt x="3473" y="0"/>
                                    <a:pt x="3648" y="15"/>
                                  </a:cubicBezTo>
                                  <a:cubicBezTo>
                                    <a:pt x="3663" y="17"/>
                                    <a:pt x="3670" y="38"/>
                                    <a:pt x="3673" y="53"/>
                                  </a:cubicBezTo>
                                  <a:cubicBezTo>
                                    <a:pt x="3683" y="115"/>
                                    <a:pt x="3677" y="179"/>
                                    <a:pt x="3686" y="241"/>
                                  </a:cubicBezTo>
                                  <a:cubicBezTo>
                                    <a:pt x="3689" y="267"/>
                                    <a:pt x="3702" y="291"/>
                                    <a:pt x="3711" y="316"/>
                                  </a:cubicBezTo>
                                  <a:lnTo>
                                    <a:pt x="3723" y="354"/>
                                  </a:lnTo>
                                  <a:lnTo>
                                    <a:pt x="3736" y="391"/>
                                  </a:lnTo>
                                  <a:lnTo>
                                    <a:pt x="3748" y="429"/>
                                  </a:lnTo>
                                  <a:cubicBezTo>
                                    <a:pt x="3744" y="529"/>
                                    <a:pt x="3736" y="629"/>
                                    <a:pt x="3736" y="729"/>
                                  </a:cubicBezTo>
                                  <a:cubicBezTo>
                                    <a:pt x="3736" y="829"/>
                                    <a:pt x="3748" y="930"/>
                                    <a:pt x="3748" y="1030"/>
                                  </a:cubicBezTo>
                                </a:path>
                              </a:pathLst>
                            </a:custGeom>
                            <a:ln w="12600">
                              <a:solidFill>
                                <a:srgbClr val="7F5F00"/>
                              </a:solidFill>
                              <a:custDash>
                                <a:ds d="400000" sp="300000"/>
                              </a:custDash>
                              <a:miter/>
                            </a:ln>
                          </wps:spPr>
                          <wps:bodyPr/>
                        </wps:wsp>
                      </wpg:grpSp>
                      <wps:wsp>
                        <wps:cNvPr id="14" name="Freeform: Shape 14"/>
                        <wps:cNvSpPr/>
                        <wps:spPr>
                          <a:xfrm flipV="1">
                            <a:off x="127080" y="1406520"/>
                            <a:ext cx="720" cy="43740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Freeform: Shape 15"/>
                        <wps:cNvSpPr/>
                        <wps:spPr>
                          <a:xfrm flipV="1">
                            <a:off x="-2993400" y="-28440"/>
                            <a:ext cx="803160" cy="36000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Freeform: Shape 16"/>
                        <wps:cNvSpPr/>
                        <wps:spPr>
                          <a:xfrm>
                            <a:off x="3053880" y="1581840"/>
                            <a:ext cx="360000" cy="3265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7" name="Straight Connector 17"/>
                        <wps:cNvCnPr/>
                        <wps:spPr>
                          <a:xfrm>
                            <a:off x="469440" y="142920"/>
                            <a:ext cx="0" cy="2035080"/>
                          </a:xfrm>
                          <a:prstGeom prst="line">
                            <a:avLst/>
                          </a:prstGeom>
                          <a:ln w="6480">
                            <a:solidFill>
                              <a:srgbClr val="FF0000"/>
                            </a:solidFill>
                            <a:custDash>
                              <a:ds d="700000" sp="500000"/>
                            </a:custDash>
                            <a:miter/>
                          </a:ln>
                        </wps:spPr>
                        <wps:style>
                          <a:lnRef idx="0">
                            <a:scrgbClr r="0" g="0" b="0"/>
                          </a:lnRef>
                          <a:fillRef idx="0">
                            <a:scrgbClr r="0" g="0" b="0"/>
                          </a:fillRef>
                          <a:effectRef idx="0">
                            <a:scrgbClr r="0" g="0" b="0"/>
                          </a:effectRef>
                          <a:fontRef idx="minor"/>
                        </wps:style>
                        <wps:bodyPr/>
                      </wps:wsp>
                      <wps:wsp>
                        <wps:cNvPr id="18" name="Straight Connector 18"/>
                        <wps:cNvCnPr/>
                        <wps:spPr>
                          <a:xfrm>
                            <a:off x="2616120" y="150480"/>
                            <a:ext cx="0" cy="2035080"/>
                          </a:xfrm>
                          <a:prstGeom prst="line">
                            <a:avLst/>
                          </a:prstGeom>
                          <a:ln w="6480">
                            <a:solidFill>
                              <a:srgbClr val="FF0000"/>
                            </a:solidFill>
                            <a:custDash>
                              <a:ds d="700000" sp="500000"/>
                            </a:custDash>
                            <a:miter/>
                          </a:ln>
                        </wps:spPr>
                        <wps:style>
                          <a:lnRef idx="0">
                            <a:scrgbClr r="0" g="0" b="0"/>
                          </a:lnRef>
                          <a:fillRef idx="0">
                            <a:scrgbClr r="0" g="0" b="0"/>
                          </a:fillRef>
                          <a:effectRef idx="0">
                            <a:scrgbClr r="0" g="0" b="0"/>
                          </a:effectRef>
                          <a:fontRef idx="minor"/>
                        </wps:style>
                        <wps:bodyPr/>
                      </wps:wsp>
                      <wps:wsp>
                        <wps:cNvPr id="19" name="Freeform: Shape 19"/>
                        <wps:cNvSpPr/>
                        <wps:spPr>
                          <a:xfrm>
                            <a:off x="1245856" y="1995832"/>
                            <a:ext cx="434340" cy="26289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scrgbClr r="0" g="0" b="0"/>
                          </a:lnRef>
                          <a:fillRef idx="0">
                            <a:scrgbClr r="0" g="0" b="0"/>
                          </a:fillRef>
                          <a:effectRef idx="0">
                            <a:scrgbClr r="0" g="0" b="0"/>
                          </a:effectRef>
                          <a:fontRef idx="minor"/>
                        </wps:style>
                        <wps:txbx>
                          <w:txbxContent>
                            <w:p w14:paraId="45CD9BDD" w14:textId="77777777" w:rsidR="008823A4" w:rsidRDefault="00BF035F">
                              <w:pPr>
                                <w:overflowPunct w:val="0"/>
                                <w:jc w:val="center"/>
                              </w:pPr>
                              <w:r>
                                <w:rPr>
                                  <w:sz w:val="18"/>
                                </w:rPr>
                                <w:t>Time -&gt;&gt;</w:t>
                              </w:r>
                            </w:p>
                          </w:txbxContent>
                        </wps:txbx>
                        <wps:bodyPr lIns="0" tIns="0" rIns="0" bIns="0">
                          <a:spAutoFit/>
                        </wps:bodyPr>
                      </wps:wsp>
                    </wpg:wgp>
                  </a:graphicData>
                </a:graphic>
              </wp:anchor>
            </w:drawing>
          </mc:Choice>
          <mc:Fallback>
            <w:pict>
              <v:group w14:anchorId="7CA4149C" id="Group 5" o:spid="_x0000_s1026" style="position:absolute;margin-left:235.7pt;margin-top:2.25pt;width:642.4pt;height:290.55pt;z-index:-503316478" coordorigin="-29934,-284" coordsize="81586,36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">
                <v:group id="Group 2" o:spid="_x0000_s1027" style="position:absolute;width:51652;height:36615" coordsize="51652,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31172;height:2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" strokeweight=".18mm">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904;top:15660;width:4291;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">
                    <v:imagedata r:id="rId9" o:title=""/>
                  </v:shape>
                  <v:line id="Straight Connector 5" o:spid="_x0000_s1030" style="position:absolute;visibility:visible;mso-wrap-style:square" from="75,19317" to="31165,1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" strokecolor="#70ad47" strokeweight=".53mm">
                    <v:stroke joinstyle="miter"/>
                  </v:line>
                  <v:shape id="Picture 10" o:spid="_x0000_s1031" type="#_x0000_t75" style="position:absolute;left:13276;top:5486;width:4292;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">
                    <v:imagedata r:id="rId9" o:title=""/>
                  </v:shape>
                  <v:shape id="Picture 11" o:spid="_x0000_s1032" type="#_x0000_t75" style="position:absolute;left:25286;top:14547;width:4291;height: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">
                    <v:imagedata r:id="rId9" o:title=""/>
                  </v:shape>
                  <v:shape id="Freeform: Shape 8" o:spid="_x0000_s1033" style="position:absolute;left:1922;top:19634;width:4343;height:2921;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" adj="-11796480,,5400" path="m,l21600,r,21600l,21600,,xe" filled="f" stroked="f">
                    <v:stroke joinstyle="miter"/>
                    <v:formulas/>
                    <v:path arrowok="t" o:connecttype="custom" textboxrect="0,0,21600,21600"/>
                    <v:textbox style="mso-fit-shape-to-text:t" inset="0,0,0,0">
                      <w:txbxContent>
                        <w:p w14:paraId="11250CFA" w14:textId="77777777" w:rsidR="008823A4" w:rsidRDefault="00BF035F">
                          <w:pPr>
                            <w:overflowPunct w:val="0"/>
                          </w:pPr>
                          <w:r>
                            <w:rPr>
                              <w:sz w:val="20"/>
                            </w:rPr>
                            <w:t>Take-off</w:t>
                          </w:r>
                        </w:p>
                      </w:txbxContent>
                    </v:textbox>
                  </v:shape>
                  <v:shape id="Freeform: Shape 9" o:spid="_x0000_s1034" style="position:absolute;left:17283;top:7549;width:3049;height:146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" adj="-11796480,,5400" path="m,l21600,r,21600l,21600,,xe" filled="f" stroked="f">
                    <v:stroke joinstyle="miter"/>
                    <v:formulas/>
                    <v:path arrowok="t" o:connecttype="custom" textboxrect="0,0,21600,21600"/>
                    <v:textbox style="mso-fit-shape-to-text:t" inset="0,0,0,0">
                      <w:txbxContent>
                        <w:p w14:paraId="343D6F3D" w14:textId="77777777" w:rsidR="008823A4" w:rsidRDefault="00BF035F">
                          <w:pPr>
                            <w:overflowPunct w:val="0"/>
                          </w:pPr>
                          <w:r>
                            <w:rPr>
                              <w:sz w:val="20"/>
                            </w:rPr>
                            <w:t>Flight</w:t>
                          </w:r>
                        </w:p>
                      </w:txbxContent>
                    </v:textbox>
                  </v:shape>
                  <v:shape id="Freeform: Shape 10" o:spid="_x0000_s1035" style="position:absolute;left:26359;top:19634;width:2621;height:146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" adj="-11796480,,5400" path="m,l21600,r,21600l,21600,,xe" filled="f" stroked="f">
                    <v:stroke joinstyle="miter"/>
                    <v:formulas/>
                    <v:path arrowok="t" o:connecttype="custom" textboxrect="0,0,21600,21600"/>
                    <v:textbox style="mso-fit-shape-to-text:t" inset="0,0,0,0">
                      <w:txbxContent>
                        <w:p w14:paraId="621ECA83" w14:textId="77777777" w:rsidR="008823A4" w:rsidRDefault="00BF035F">
                          <w:pPr>
                            <w:overflowPunct w:val="0"/>
                            <w:jc w:val="center"/>
                          </w:pPr>
                          <w:r>
                            <w:rPr>
                              <w:sz w:val="20"/>
                            </w:rPr>
                            <w:t>Land</w:t>
                          </w:r>
                        </w:p>
                      </w:txbxContent>
                    </v:textbox>
                  </v:shape>
                  <v:line id="Straight Connector 11" o:spid="_x0000_s1036" style="position:absolute;visibility:visible;mso-wrap-style:square" from="26319,18046" to="27032,1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" strokecolor="#5b9bd5" strokeweight=".18mm">
                    <v:stroke joinstyle="miter"/>
                  </v:line>
                  <v:line id="Straight Connector 12" o:spid="_x0000_s1037" style="position:absolute;visibility:visible;mso-wrap-style:square" from="27748,17964" to="28623,1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" strokecolor="#5b9bd5" strokeweight=".18mm">
                    <v:stroke joinstyle="miter"/>
                  </v:line>
                  <v:shape id="Freeform: Shape 13" o:spid="_x0000_s1038" style="position:absolute;left:38156;top:32274;width:13496;height:4341;visibility:visible;mso-wrap-style:square;v-text-anchor:top" coordsize="3749,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" path="m41,1205c29,1184,8,1166,4,1143,,1123,21,1065,29,1042v28,-286,,68,,-326c29,637,34,558,41,479v1,-14,5,-28,12,-38c63,430,78,425,91,416v8,-12,19,-24,25,-37c127,354,141,303,141,303v4,-53,,-110,13,-162c158,124,176,112,191,103v15,-8,33,-10,50,-12c283,85,325,82,366,78l442,53v12,-4,24,-11,37,-13l605,28v108,4,217,6,325,12c948,42,964,48,980,53v152,46,10,9,125,38c1200,154,1080,80,1193,128v14,6,24,19,38,25c1255,164,1281,170,1306,178r37,13c1423,187,1503,188,1582,178v26,-3,49,-16,74,-25c1669,149,1683,148,1694,141v13,-9,24,-19,38,-25c1756,105,1782,99,1807,91v61,-21,25,-11,112,-26c1982,70,2045,72,2108,78v76,8,41,11,99,25c2228,108,2249,110,2270,116v175,47,-14,7,138,37c2492,149,2575,148,2658,141v14,-1,26,-7,38,-13c2805,74,2653,130,2784,91v25,-8,75,-26,75,-26c2871,57,2883,47,2896,40v39,-16,138,-21,163,-25c3080,13,3101,7,3122,3v175,4,351,-3,526,12c3663,17,3670,38,3673,53v10,62,4,126,13,188c3689,267,3702,291,3711,316r12,38l3736,391r12,38c3744,529,3736,629,3736,729v,100,12,201,12,301e" filled="f" strokecolor="#7f5f00" strokeweight=".35mm">
                    <v:stroke joinstyle="miter"/>
                    <v:path arrowok="t"/>
                  </v:shape>
                </v:group>
                <v:shape id="Freeform: Shape 14" o:spid="_x0000_s1039" style="position:absolute;left:1270;top:14065;width:8;height:437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" path="m,l21600,21600e" filled="f" strokecolor="#5b9bd5" strokeweight=".18mm">
                  <v:stroke endarrow="block" joinstyle="miter"/>
                  <v:path arrowok="t"/>
                </v:shape>
                <v:shape id="Freeform: Shape 15" o:spid="_x0000_s1040" style="position:absolute;left:-29934;top:-284;width:8032;height:3599;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" path="m,l21600,21600e" filled="f" strokecolor="#5b9bd5" strokeweight=".18mm">
                  <v:stroke endarrow="block" joinstyle="miter"/>
                  <v:path arrowok="t"/>
                </v:shape>
                <v:shape id="Freeform: Shape 16" o:spid="_x0000_s1041" style="position:absolute;left:30538;top:15818;width:3600;height:32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" path="m,l21600,21600e" filled="f" strokecolor="#5b9bd5" strokeweight=".18mm">
                  <v:stroke endarrow="block" joinstyle="miter"/>
                  <v:path arrowok="t"/>
                </v:shape>
                <v:line id="Straight Connector 17" o:spid="_x0000_s1042" style="position:absolute;visibility:visible;mso-wrap-style:square" from="4694,1429" to="4694,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" strokecolor="red" strokeweight=".18mm">
                  <v:stroke joinstyle="miter"/>
                </v:line>
                <v:line id="Straight Connector 18" o:spid="_x0000_s1043" style="position:absolute;visibility:visible;mso-wrap-style:square" from="26161,1504" to="26161,21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" strokecolor="red" strokeweight=".18mm">
                  <v:stroke joinstyle="miter"/>
                </v:line>
                <v:shape id="Freeform: Shape 19" o:spid="_x0000_s1044" style="position:absolute;left:12458;top:19958;width:4343;height:262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" adj="-11796480,,5400" path="m,l21600,r,21600l,21600,,xe" stroked="f">
                  <v:stroke joinstyle="miter"/>
                  <v:formulas/>
                  <v:path arrowok="t" o:connecttype="custom" textboxrect="0,0,21600,21600"/>
                  <v:textbox style="mso-fit-shape-to-text:t" inset="0,0,0,0">
                    <w:txbxContent>
                      <w:p w14:paraId="45CD9BDD" w14:textId="77777777" w:rsidR="008823A4" w:rsidRDefault="00BF035F">
                        <w:pPr>
                          <w:overflowPunct w:val="0"/>
                          <w:jc w:val="center"/>
                        </w:pPr>
                        <w:r>
                          <w:rPr>
                            <w:sz w:val="18"/>
                          </w:rPr>
                          <w:t>Time -&gt;&gt;</w:t>
                        </w:r>
                      </w:p>
                    </w:txbxContent>
                  </v:textbox>
                </v:shape>
              </v:group>
            </w:pict>
          </mc:Fallback>
        </mc:AlternateContent>
      </w:r>
      <w:r>
        <w:rPr>
          <w:noProof/>
          <w:lang w:eastAsia="en-US" w:bidi="ar-SA"/>
        </w:rPr>
        <w:drawing>
          <wp:inline distT="0" distB="0" distL="0" distR="0" wp14:anchorId="4B1FE165" wp14:editId="2116BE41">
            <wp:extent cx="2845435" cy="2275205"/>
            <wp:effectExtent l="0" t="0" r="0" b="0"/>
            <wp:docPr id="20" name="Picture 1" descr="Image result for quadcopter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quadcopter camera"/>
                    <pic:cNvPicPr>
                      <a:picLocks noChangeAspect="1" noChangeArrowheads="1"/>
                    </pic:cNvPicPr>
                  </pic:nvPicPr>
                  <pic:blipFill>
                    <a:blip r:embed="rId10"/>
                    <a:stretch>
                      <a:fillRect/>
                    </a:stretch>
                  </pic:blipFill>
                  <pic:spPr bwMode="auto">
                    <a:xfrm>
                      <a:off x="0" y="0"/>
                      <a:ext cx="2845435" cy="2275205"/>
                    </a:xfrm>
                    <a:prstGeom prst="rect">
                      <a:avLst/>
                    </a:prstGeom>
                  </pic:spPr>
                </pic:pic>
              </a:graphicData>
            </a:graphic>
          </wp:inline>
        </w:drawing>
      </w:r>
      <w:r>
        <w:t xml:space="preserve"> </w:t>
      </w:r>
    </w:p>
    <w:p w14:paraId="31F793A0" w14:textId="77777777" w:rsidR="008823A4" w:rsidRDefault="00BF035F">
      <w:pPr>
        <w:pStyle w:val="Standard"/>
        <w:jc w:val="center"/>
      </w:pPr>
      <w:r>
        <w:rPr>
          <w:b/>
        </w:rPr>
        <w:t>Figure 1.</w:t>
      </w:r>
      <w:r>
        <w:t xml:space="preserve"> Quadcopter (from: http://www.hobbyflip.com) (left), drone’ states (right)</w:t>
      </w:r>
    </w:p>
    <w:p w14:paraId="01E7265D" w14:textId="77777777" w:rsidR="008823A4" w:rsidRDefault="008823A4">
      <w:pPr>
        <w:pStyle w:val="Standard"/>
      </w:pPr>
    </w:p>
    <w:p w14:paraId="1BB76AF8" w14:textId="77777777" w:rsidR="008823A4" w:rsidRDefault="00BF035F">
      <w:pPr>
        <w:pStyle w:val="Standard"/>
        <w:jc w:val="both"/>
      </w:pPr>
      <w:r>
        <w:t xml:space="preserve">In </w:t>
      </w:r>
      <w:del w:id="31" w:author="Reinis" w:date="2016-09-22T13:17:00Z">
        <w:r>
          <w:delText xml:space="preserve">the </w:delText>
        </w:r>
      </w:del>
      <w:r>
        <w:t xml:space="preserve">reality, </w:t>
      </w:r>
      <w:ins w:id="32" w:author="Reinis" w:date="2016-09-22T13:19:00Z">
        <w:r>
          <w:t xml:space="preserve">the </w:t>
        </w:r>
      </w:ins>
      <w:r>
        <w:t xml:space="preserve">autonomous landing isn’t easy for </w:t>
      </w:r>
      <w:ins w:id="33" w:author="Reinis" w:date="2016-09-22T13:20:00Z">
        <w:r>
          <w:t xml:space="preserve">a </w:t>
        </w:r>
      </w:ins>
      <w:r>
        <w:t xml:space="preserve">drone due to </w:t>
      </w:r>
      <w:ins w:id="34" w:author="Reinis" w:date="2016-09-22T13:20:00Z">
        <w:r>
          <w:t xml:space="preserve">the </w:t>
        </w:r>
      </w:ins>
      <w:r>
        <w:t xml:space="preserve">noise in sensors. Usually drones use one single sensor or </w:t>
      </w:r>
      <w:ins w:id="35" w:author="Reinis" w:date="2016-09-22T13:22:00Z">
        <w:r>
          <w:t xml:space="preserve">a </w:t>
        </w:r>
      </w:ins>
      <w:r>
        <w:t xml:space="preserve">combination of them to measure </w:t>
      </w:r>
      <w:ins w:id="36" w:author="Reinis" w:date="2016-09-22T13:22:00Z">
        <w:r>
          <w:t xml:space="preserve">the </w:t>
        </w:r>
      </w:ins>
      <w:r>
        <w:t xml:space="preserve">actual distance to the land/surface and then turn-off </w:t>
      </w:r>
      <w:ins w:id="37" w:author="Reinis" w:date="2016-09-22T13:21:00Z">
        <w:r>
          <w:t xml:space="preserve">the </w:t>
        </w:r>
      </w:ins>
      <w:r>
        <w:t xml:space="preserve">motors if </w:t>
      </w:r>
      <w:del w:id="38" w:author="Reinis" w:date="2016-09-22T13:21:00Z">
        <w:r>
          <w:delText xml:space="preserve">drone </w:delText>
        </w:r>
      </w:del>
      <w:ins w:id="39" w:author="Reinis" w:date="2016-09-22T13:21:00Z">
        <w:r>
          <w:t xml:space="preserve">it </w:t>
        </w:r>
      </w:ins>
      <w:r>
        <w:t>touche</w:t>
      </w:r>
      <w:ins w:id="40" w:author="Reinis" w:date="2016-09-22T13:22:00Z">
        <w:r>
          <w:t>s</w:t>
        </w:r>
      </w:ins>
      <w:del w:id="41" w:author="Reinis" w:date="2016-09-22T13:22:00Z">
        <w:r>
          <w:delText>d</w:delText>
        </w:r>
      </w:del>
      <w:r>
        <w:t xml:space="preserve"> </w:t>
      </w:r>
      <w:ins w:id="42" w:author="Reinis" w:date="2016-09-22T13:22:00Z">
        <w:r>
          <w:t xml:space="preserve">the </w:t>
        </w:r>
      </w:ins>
      <w:r>
        <w:t xml:space="preserve">land/surface or is very close to it. For example, ultrasound, </w:t>
      </w:r>
      <w:hyperlink r:id="rId11">
        <w:r>
          <w:rPr>
            <w:rStyle w:val="InternetLink"/>
          </w:rPr>
          <w:t>LIDAR</w:t>
        </w:r>
      </w:hyperlink>
      <w:r>
        <w:t xml:space="preserve"> and optical sensor (stereo vision)</w:t>
      </w:r>
      <w:ins w:id="43" w:author="Reinis" w:date="2016-09-22T13:23:00Z">
        <w:r>
          <w:t xml:space="preserve"> is</w:t>
        </w:r>
      </w:ins>
      <w:r>
        <w:t xml:space="preserve"> mostly used for measuring </w:t>
      </w:r>
      <w:ins w:id="44" w:author="Reinis" w:date="2016-09-22T13:24:00Z">
        <w:r>
          <w:t xml:space="preserve">the </w:t>
        </w:r>
      </w:ins>
      <w:r>
        <w:t xml:space="preserve">distance to land </w:t>
      </w:r>
      <w:del w:id="45" w:author="Reinis" w:date="2016-09-22T13:23:00Z">
        <w:r>
          <w:delText xml:space="preserve">or </w:delText>
        </w:r>
      </w:del>
      <w:ins w:id="46" w:author="Reinis" w:date="2016-09-22T13:23:00Z">
        <w:r>
          <w:t xml:space="preserve">on a </w:t>
        </w:r>
      </w:ins>
      <w:r>
        <w:t xml:space="preserve">surface. There exist common problems of </w:t>
      </w:r>
      <w:ins w:id="47" w:author="Reinis" w:date="2016-09-22T13:30:00Z">
        <w:r>
          <w:t xml:space="preserve">the </w:t>
        </w:r>
      </w:ins>
      <w:r>
        <w:t>drone autonomous landing:</w:t>
      </w:r>
    </w:p>
    <w:p w14:paraId="668F73E0" w14:textId="77777777" w:rsidR="008823A4" w:rsidRDefault="00BF035F">
      <w:pPr>
        <w:pStyle w:val="Standard"/>
        <w:numPr>
          <w:ilvl w:val="0"/>
          <w:numId w:val="14"/>
        </w:numPr>
        <w:jc w:val="both"/>
      </w:pPr>
      <w:r>
        <w:t xml:space="preserve">noise in </w:t>
      </w:r>
      <w:ins w:id="48" w:author="Reinis" w:date="2016-09-22T13:32:00Z">
        <w:r>
          <w:t xml:space="preserve">the </w:t>
        </w:r>
      </w:ins>
      <w:r>
        <w:t>sensor(-s) due to</w:t>
      </w:r>
      <w:ins w:id="49" w:author="Reinis" w:date="2016-09-22T13:33:00Z">
        <w:r>
          <w:t xml:space="preserve"> the</w:t>
        </w:r>
      </w:ins>
      <w:r>
        <w:t xml:space="preserve"> impact </w:t>
      </w:r>
      <w:proofErr w:type="gramStart"/>
      <w:r>
        <w:t xml:space="preserve">of </w:t>
      </w:r>
      <w:ins w:id="50" w:author="Reinis" w:date="2016-09-22T13:34:00Z">
        <w:r>
          <w:t xml:space="preserve"> the</w:t>
        </w:r>
        <w:proofErr w:type="gramEnd"/>
        <w:r>
          <w:t xml:space="preserve"> </w:t>
        </w:r>
      </w:ins>
      <w:r>
        <w:t>other electronics in a drone;</w:t>
      </w:r>
    </w:p>
    <w:p w14:paraId="285D49AB" w14:textId="77777777" w:rsidR="008823A4" w:rsidRDefault="00BF035F">
      <w:pPr>
        <w:pStyle w:val="Standard"/>
        <w:numPr>
          <w:ilvl w:val="0"/>
          <w:numId w:val="14"/>
        </w:numPr>
        <w:jc w:val="both"/>
      </w:pPr>
      <w:r>
        <w:t xml:space="preserve">different surfaces of </w:t>
      </w:r>
      <w:ins w:id="51" w:author="Reinis" w:date="2016-09-22T13:35:00Z">
        <w:r>
          <w:t>the</w:t>
        </w:r>
      </w:ins>
      <w:del w:id="52" w:author="Reinis" w:date="2016-09-22T13:35:00Z">
        <w:r>
          <w:delText>a</w:delText>
        </w:r>
      </w:del>
      <w:r>
        <w:t xml:space="preserve"> landing location</w:t>
      </w:r>
      <w:ins w:id="53" w:author="Reinis" w:date="2016-09-22T13:35:00Z">
        <w:r>
          <w:t>;</w:t>
        </w:r>
      </w:ins>
      <w:del w:id="54" w:author="Reinis" w:date="2016-09-22T13:35:00Z">
        <w:r>
          <w:delText>,</w:delText>
        </w:r>
      </w:del>
      <w:r>
        <w:t xml:space="preserve"> sensors may measure different altitude, although </w:t>
      </w:r>
      <w:del w:id="55" w:author="Reinis" w:date="2016-09-22T13:35:00Z">
        <w:r>
          <w:delText xml:space="preserve">really </w:delText>
        </w:r>
      </w:del>
      <w:ins w:id="56" w:author="Reinis" w:date="2016-09-22T13:35:00Z">
        <w:r>
          <w:t xml:space="preserve">in reality the </w:t>
        </w:r>
      </w:ins>
      <w:r>
        <w:t xml:space="preserve">drone is </w:t>
      </w:r>
      <w:ins w:id="57" w:author="Reinis" w:date="2016-09-22T13:36:00Z">
        <w:r>
          <w:t xml:space="preserve">at </w:t>
        </w:r>
      </w:ins>
      <w:del w:id="58" w:author="Reinis" w:date="2016-09-22T13:36:00Z">
        <w:r>
          <w:delText>on</w:delText>
        </w:r>
      </w:del>
      <w:r>
        <w:t xml:space="preserve"> the same altit</w:t>
      </w:r>
      <w:r>
        <w:t>ude;</w:t>
      </w:r>
    </w:p>
    <w:p w14:paraId="1DDFF12D" w14:textId="77777777" w:rsidR="008823A4" w:rsidRDefault="00BF035F">
      <w:pPr>
        <w:pStyle w:val="Standard"/>
        <w:numPr>
          <w:ilvl w:val="0"/>
          <w:numId w:val="14"/>
        </w:numPr>
        <w:jc w:val="both"/>
      </w:pPr>
      <w:r>
        <w:t xml:space="preserve">slope of </w:t>
      </w:r>
      <w:ins w:id="59" w:author="Reinis" w:date="2016-09-22T13:38:00Z">
        <w:r>
          <w:t xml:space="preserve">the </w:t>
        </w:r>
      </w:ins>
      <w:r>
        <w:t xml:space="preserve">landing surface and </w:t>
      </w:r>
      <w:del w:id="60" w:author="Reinis" w:date="2016-09-22T13:40:00Z">
        <w:r>
          <w:delText xml:space="preserve">drone </w:delText>
        </w:r>
      </w:del>
      <w:proofErr w:type="gramStart"/>
      <w:ins w:id="61" w:author="Reinis" w:date="2016-09-22T13:40:00Z">
        <w:r>
          <w:t xml:space="preserve">the  </w:t>
        </w:r>
      </w:ins>
      <w:r>
        <w:t>drifting</w:t>
      </w:r>
      <w:proofErr w:type="gramEnd"/>
      <w:ins w:id="62" w:author="Reinis" w:date="2016-09-22T13:40:00Z">
        <w:r>
          <w:t xml:space="preserve"> of the drone</w:t>
        </w:r>
      </w:ins>
      <w:r>
        <w:t xml:space="preserve"> to other location;</w:t>
      </w:r>
    </w:p>
    <w:p w14:paraId="33340CD6" w14:textId="77777777" w:rsidR="008823A4" w:rsidRDefault="00BF035F">
      <w:pPr>
        <w:pStyle w:val="Standard"/>
        <w:numPr>
          <w:ilvl w:val="0"/>
          <w:numId w:val="14"/>
        </w:numPr>
        <w:jc w:val="both"/>
      </w:pPr>
      <w:r>
        <w:t>inaccuracy in</w:t>
      </w:r>
      <w:ins w:id="63" w:author="Reinis" w:date="2016-09-22T13:40:00Z">
        <w:r>
          <w:t xml:space="preserve"> detecting the location of the landing</w:t>
        </w:r>
      </w:ins>
      <w:r>
        <w:t xml:space="preserve"> </w:t>
      </w:r>
      <w:del w:id="64" w:author="Reinis" w:date="2016-09-22T13:41:00Z">
        <w:r>
          <w:delText xml:space="preserve">landing location detection </w:delText>
        </w:r>
      </w:del>
      <w:r>
        <w:t xml:space="preserve">caused by </w:t>
      </w:r>
      <w:ins w:id="65" w:author="Reinis" w:date="2016-09-22T13:41:00Z">
        <w:r>
          <w:t xml:space="preserve">the inaccuracy of </w:t>
        </w:r>
      </w:ins>
      <w:r>
        <w:t>GPS sensor</w:t>
      </w:r>
      <w:del w:id="66" w:author="Reinis" w:date="2016-09-22T13:41:00Z">
        <w:r>
          <w:delText>'s</w:delText>
        </w:r>
      </w:del>
      <w:r>
        <w:t xml:space="preserve"> </w:t>
      </w:r>
      <w:del w:id="67" w:author="Reinis" w:date="2016-09-22T13:41:00Z">
        <w:r>
          <w:delText xml:space="preserve">inaccuracy </w:delText>
        </w:r>
      </w:del>
      <w:r>
        <w:t>or low GPS signal;</w:t>
      </w:r>
    </w:p>
    <w:p w14:paraId="6EDD3E23" w14:textId="77777777" w:rsidR="008823A4" w:rsidRDefault="00BF035F">
      <w:pPr>
        <w:pStyle w:val="Standard"/>
        <w:numPr>
          <w:ilvl w:val="0"/>
          <w:numId w:val="14"/>
        </w:numPr>
        <w:jc w:val="both"/>
      </w:pPr>
      <w:r>
        <w:t xml:space="preserve">dirt on </w:t>
      </w:r>
      <w:ins w:id="68" w:author="Reinis" w:date="2016-09-22T13:42:00Z">
        <w:r>
          <w:t xml:space="preserve">the </w:t>
        </w:r>
      </w:ins>
      <w:r>
        <w:t>sensors (dust, water</w:t>
      </w:r>
      <w:ins w:id="69" w:author="Reinis" w:date="2016-09-22T13:42:00Z">
        <w:r>
          <w:t>,</w:t>
        </w:r>
      </w:ins>
      <w:r>
        <w:t xml:space="preserve"> etc.) due to environment conditions.</w:t>
      </w:r>
    </w:p>
    <w:p w14:paraId="38A5C119" w14:textId="77777777" w:rsidR="008823A4" w:rsidRDefault="008823A4">
      <w:pPr>
        <w:pStyle w:val="Standard"/>
      </w:pPr>
    </w:p>
    <w:p w14:paraId="49EDA3A3" w14:textId="77777777" w:rsidR="008823A4" w:rsidRDefault="00BF035F">
      <w:pPr>
        <w:pStyle w:val="Standard"/>
      </w:pPr>
      <w:r>
        <w:t>The above mentioned problems will cause</w:t>
      </w:r>
      <w:ins w:id="70" w:author="Reinis" w:date="2016-09-22T13:42:00Z">
        <w:r>
          <w:t xml:space="preserve"> a</w:t>
        </w:r>
      </w:ins>
      <w:r>
        <w:t xml:space="preserve"> headache for drone developers and users:</w:t>
      </w:r>
    </w:p>
    <w:p w14:paraId="3CAB8FF6" w14:textId="77777777" w:rsidR="008823A4" w:rsidRDefault="00BF035F">
      <w:pPr>
        <w:pStyle w:val="Standard"/>
        <w:numPr>
          <w:ilvl w:val="0"/>
          <w:numId w:val="15"/>
        </w:numPr>
        <w:jc w:val="both"/>
      </w:pPr>
      <w:r>
        <w:lastRenderedPageBreak/>
        <w:t xml:space="preserve">drone’s propellers may be damaged, due to </w:t>
      </w:r>
      <w:del w:id="71" w:author="Reinis" w:date="2016-09-22T13:44:00Z">
        <w:r>
          <w:delText xml:space="preserve">a drone is </w:delText>
        </w:r>
      </w:del>
      <w:proofErr w:type="spellStart"/>
      <w:ins w:id="72" w:author="Reinis" w:date="2016-09-22T13:44:00Z">
        <w:r>
          <w:t>its</w:t>
        </w:r>
      </w:ins>
      <w:r>
        <w:t>drifting</w:t>
      </w:r>
      <w:proofErr w:type="spellEnd"/>
      <w:r>
        <w:t xml:space="preserve"> to a side and </w:t>
      </w:r>
      <w:del w:id="73" w:author="Reinis" w:date="2016-09-22T13:45:00Z">
        <w:r>
          <w:delText xml:space="preserve">crashed </w:delText>
        </w:r>
      </w:del>
      <w:ins w:id="74" w:author="Reinis" w:date="2016-09-22T13:45:00Z">
        <w:r>
          <w:t xml:space="preserve">collision </w:t>
        </w:r>
      </w:ins>
      <w:r>
        <w:t>with an obstacle</w:t>
      </w:r>
      <w:r>
        <w:t xml:space="preserve"> or </w:t>
      </w:r>
      <w:del w:id="75" w:author="Reinis" w:date="2016-09-22T13:46:00Z">
        <w:r>
          <w:delText xml:space="preserve">a drone </w:delText>
        </w:r>
      </w:del>
      <w:r>
        <w:t>landing in a high grass which in turn damage the propellers;</w:t>
      </w:r>
    </w:p>
    <w:p w14:paraId="1CBEB1DA" w14:textId="77777777" w:rsidR="008823A4" w:rsidRDefault="00BF035F">
      <w:pPr>
        <w:pStyle w:val="Standard"/>
        <w:numPr>
          <w:ilvl w:val="0"/>
          <w:numId w:val="15"/>
        </w:numPr>
        <w:jc w:val="both"/>
      </w:pPr>
      <w:r>
        <w:t xml:space="preserve">drifting of a drone (propellers not turned-off in time) may cause </w:t>
      </w:r>
      <w:ins w:id="76" w:author="Reinis" w:date="2016-09-22T13:46:00Z">
        <w:r>
          <w:t>an injury (cut, bruise,</w:t>
        </w:r>
      </w:ins>
      <w:ins w:id="77" w:author="Reinis" w:date="2016-09-22T15:07:00Z">
        <w:r>
          <w:t xml:space="preserve"> </w:t>
        </w:r>
      </w:ins>
      <w:ins w:id="78" w:author="Reinis" w:date="2016-09-22T13:46:00Z">
        <w:r>
          <w:t xml:space="preserve">etc.) to the </w:t>
        </w:r>
      </w:ins>
      <w:r>
        <w:t>user</w:t>
      </w:r>
      <w:ins w:id="79" w:author="Reinis" w:date="2016-09-22T13:47:00Z">
        <w:r>
          <w:t>,</w:t>
        </w:r>
      </w:ins>
      <w:del w:id="80" w:author="Reinis" w:date="2016-09-22T13:46:00Z">
        <w:r>
          <w:delText xml:space="preserve"> or</w:delText>
        </w:r>
      </w:del>
      <w:r>
        <w:t xml:space="preserve"> other people or animals</w:t>
      </w:r>
      <w:del w:id="81" w:author="Reinis" w:date="2016-09-22T13:47:00Z">
        <w:r>
          <w:delText xml:space="preserve"> injury (cut, bruise etc.)</w:delText>
        </w:r>
      </w:del>
      <w:r>
        <w:t>;</w:t>
      </w:r>
    </w:p>
    <w:p w14:paraId="5AB9B7BC" w14:textId="77777777" w:rsidR="008823A4" w:rsidRDefault="00BF035F">
      <w:pPr>
        <w:pStyle w:val="Standard"/>
        <w:numPr>
          <w:ilvl w:val="0"/>
          <w:numId w:val="15"/>
        </w:numPr>
        <w:jc w:val="both"/>
      </w:pPr>
      <w:r>
        <w:t>a drone may cause da</w:t>
      </w:r>
      <w:r>
        <w:t xml:space="preserve">mage to </w:t>
      </w:r>
      <w:ins w:id="82" w:author="Reinis" w:date="2016-09-22T15:09:00Z">
        <w:r>
          <w:t xml:space="preserve">the </w:t>
        </w:r>
      </w:ins>
      <w:del w:id="83" w:author="Reinis" w:date="2016-09-22T15:09:00Z">
        <w:r>
          <w:delText xml:space="preserve">third party </w:delText>
        </w:r>
      </w:del>
      <w:r>
        <w:t>property</w:t>
      </w:r>
      <w:ins w:id="84" w:author="Reinis" w:date="2016-09-22T15:09:00Z">
        <w:r>
          <w:t xml:space="preserve"> of a third party</w:t>
        </w:r>
      </w:ins>
      <w:r>
        <w:t xml:space="preserve"> if the drone landing position </w:t>
      </w:r>
      <w:ins w:id="85" w:author="Reinis" w:date="2016-09-22T15:15:00Z">
        <w:r>
          <w:t xml:space="preserve">is </w:t>
        </w:r>
      </w:ins>
      <w:r>
        <w:t>detected with inaccuracy due to GPS signal problem or noise in sensors.</w:t>
      </w:r>
    </w:p>
    <w:p w14:paraId="21CA8256" w14:textId="77777777" w:rsidR="008823A4" w:rsidRDefault="008823A4">
      <w:pPr>
        <w:pStyle w:val="Standard"/>
        <w:jc w:val="both"/>
      </w:pPr>
    </w:p>
    <w:p w14:paraId="70F6EB51" w14:textId="77777777" w:rsidR="008823A4" w:rsidRDefault="00BF035F">
      <w:pPr>
        <w:pStyle w:val="Standard"/>
        <w:jc w:val="both"/>
      </w:pPr>
      <w:del w:id="86" w:author="Reinis" w:date="2016-09-22T15:15:00Z">
        <w:r>
          <w:delText xml:space="preserve">For this project available dataset </w:delText>
        </w:r>
      </w:del>
      <w:ins w:id="87" w:author="Reinis" w:date="2016-09-22T15:15:00Z">
        <w:r>
          <w:t xml:space="preserve">The database available for this project </w:t>
        </w:r>
      </w:ins>
      <w:r>
        <w:t xml:space="preserve">consists of </w:t>
      </w:r>
      <w:del w:id="88" w:author="Unknown Author" w:date="2016-09-30T19:08:00Z">
        <w:r>
          <w:rPr>
            <w:highlight w:val="yellow"/>
          </w:rPr>
          <w:delText>12</w:delText>
        </w:r>
      </w:del>
      <w:commentRangeStart w:id="89"/>
      <w:ins w:id="90" w:author="Unknown Author" w:date="2016-09-30T19:08:00Z">
        <w:r>
          <w:rPr>
            <w:highlight w:val="yellow"/>
          </w:rPr>
          <w:t>25</w:t>
        </w:r>
      </w:ins>
      <w:r>
        <w:rPr>
          <w:highlight w:val="yellow"/>
        </w:rPr>
        <w:t xml:space="preserve"> short time</w:t>
      </w:r>
      <w:r>
        <w:t xml:space="preserve"> </w:t>
      </w:r>
      <w:commentRangeEnd w:id="89"/>
      <w:r>
        <w:commentReference w:id="89"/>
      </w:r>
      <w:r>
        <w:t>flights with one or many landing</w:t>
      </w:r>
      <w:del w:id="91" w:author="Reinis" w:date="2016-09-22T15:16:00Z">
        <w:r>
          <w:delText>s</w:delText>
        </w:r>
      </w:del>
      <w:r>
        <w:t xml:space="preserve"> events during a flight. The total size of the dataset is </w:t>
      </w:r>
      <w:r>
        <w:rPr>
          <w:highlight w:val="yellow"/>
        </w:rPr>
        <w:t>~</w:t>
      </w:r>
      <w:del w:id="92" w:author="Unknown Author" w:date="2016-09-30T19:08:00Z">
        <w:r>
          <w:rPr>
            <w:highlight w:val="yellow"/>
          </w:rPr>
          <w:delText>41</w:delText>
        </w:r>
      </w:del>
      <w:ins w:id="93" w:author="Unknown Author" w:date="2016-09-30T19:08:00Z">
        <w:r>
          <w:rPr>
            <w:highlight w:val="yellow"/>
          </w:rPr>
          <w:t>88</w:t>
        </w:r>
      </w:ins>
      <w:r>
        <w:rPr>
          <w:highlight w:val="yellow"/>
        </w:rPr>
        <w:t>K</w:t>
      </w:r>
      <w:r>
        <w:t xml:space="preserve"> records with 2</w:t>
      </w:r>
      <w:del w:id="94" w:author="Unknown Author" w:date="2016-09-30T19:08:00Z">
        <w:r>
          <w:delText>0</w:delText>
        </w:r>
      </w:del>
      <w:ins w:id="95" w:author="Unknown Author" w:date="2016-09-30T19:08:00Z">
        <w:r>
          <w:t>1</w:t>
        </w:r>
      </w:ins>
      <w:r>
        <w:t xml:space="preserve"> feature</w:t>
      </w:r>
      <w:del w:id="96" w:author="Unknown Author" w:date="2016-09-30T19:08:00Z">
        <w:r>
          <w:delText>s</w:delText>
        </w:r>
      </w:del>
      <w:r>
        <w:t xml:space="preserve"> (different sensors’ data and derived data from sensors </w:t>
      </w:r>
      <w:del w:id="97" w:author="Reinis" w:date="2016-09-22T15:16:00Z">
        <w:r>
          <w:delText xml:space="preserve">and </w:delText>
        </w:r>
      </w:del>
      <w:ins w:id="98" w:author="Reinis" w:date="2016-09-22T15:16:00Z">
        <w:r>
          <w:t xml:space="preserve">as well </w:t>
        </w:r>
        <w:proofErr w:type="gramStart"/>
        <w:r>
          <w:t xml:space="preserve">as  </w:t>
        </w:r>
      </w:ins>
      <w:r>
        <w:t>data</w:t>
      </w:r>
      <w:proofErr w:type="gramEnd"/>
      <w:r>
        <w:t xml:space="preserve"> from motors). Large size of the dataset </w:t>
      </w:r>
      <w:ins w:id="99" w:author="Reinis" w:date="2016-09-22T15:19:00Z">
        <w:r>
          <w:t>i</w:t>
        </w:r>
        <w:r>
          <w:t xml:space="preserve">s </w:t>
        </w:r>
      </w:ins>
      <w:r>
        <w:t>explained with high frequency of data recording (</w:t>
      </w:r>
      <w:ins w:id="100" w:author="Reinis" w:date="2016-09-22T15:19:00Z">
        <w:r>
          <w:t>ap</w:t>
        </w:r>
      </w:ins>
      <w:r>
        <w:t>proximately for every 30 millisecond). Each flight has three categories of data records which belong</w:t>
      </w:r>
      <w:del w:id="101" w:author="Darbinieks" w:date="2016-09-23T13:19:00Z">
        <w:r>
          <w:delText>s</w:delText>
        </w:r>
      </w:del>
      <w:r>
        <w:t xml:space="preserve"> to the drone’s states: Take-off, Flight and Land. The sequence of </w:t>
      </w:r>
      <w:ins w:id="102" w:author="Reinis" w:date="2016-09-22T15:20:00Z">
        <w:r>
          <w:t xml:space="preserve">the particular </w:t>
        </w:r>
      </w:ins>
      <w:r>
        <w:t>drone statuses may b</w:t>
      </w:r>
      <w:r>
        <w:t xml:space="preserve">e repeated many times if a drone landed more than once during a flight. Also </w:t>
      </w:r>
      <w:r>
        <w:rPr>
          <w:highlight w:val="green"/>
          <w:rPrChange w:id="103" w:author="Reinis" w:date="2016-09-22T15:24:00Z">
            <w:rPr/>
          </w:rPrChange>
        </w:rPr>
        <w:t>land/surface touch moment is manually labeled for each landing event than drone’s status was Land.</w:t>
      </w:r>
      <w:r>
        <w:t xml:space="preserve">  </w:t>
      </w:r>
    </w:p>
    <w:p w14:paraId="4BAE669B" w14:textId="77777777" w:rsidR="008823A4" w:rsidRDefault="00BF035F">
      <w:pPr>
        <w:pStyle w:val="Heading2"/>
        <w:spacing w:before="120"/>
      </w:pPr>
      <w:commentRangeStart w:id="104"/>
      <w:r>
        <w:t>Problem Statement</w:t>
      </w:r>
      <w:commentRangeEnd w:id="104"/>
      <w:r>
        <w:commentReference w:id="104"/>
      </w:r>
    </w:p>
    <w:p w14:paraId="7CA31C99" w14:textId="77777777" w:rsidR="008823A4" w:rsidRDefault="00BF035F">
      <w:pPr>
        <w:jc w:val="both"/>
      </w:pPr>
      <w:r>
        <w:rPr>
          <w:b/>
        </w:rPr>
        <w:t>The aim of this project</w:t>
      </w:r>
      <w:r>
        <w:t xml:space="preserve"> – </w:t>
      </w:r>
      <w:ins w:id="105" w:author="Reinis" w:date="2016-09-22T15:24:00Z">
        <w:r>
          <w:t xml:space="preserve">to </w:t>
        </w:r>
      </w:ins>
      <w:r>
        <w:t>create</w:t>
      </w:r>
      <w:ins w:id="106" w:author="Reinis" w:date="2016-09-22T15:24:00Z">
        <w:r>
          <w:t xml:space="preserve"> an</w:t>
        </w:r>
      </w:ins>
      <w:r>
        <w:t xml:space="preserve"> algorithm (with on</w:t>
      </w:r>
      <w:r>
        <w:t xml:space="preserve">e or many alternatives) which can detect the time moment of </w:t>
      </w:r>
      <w:ins w:id="107" w:author="Reinis" w:date="2016-09-22T15:25:00Z">
        <w:r>
          <w:t xml:space="preserve">a </w:t>
        </w:r>
      </w:ins>
      <w:r>
        <w:t>drone touch</w:t>
      </w:r>
      <w:ins w:id="108" w:author="Reinis" w:date="2016-09-22T15:25:00Z">
        <w:r>
          <w:t>ing</w:t>
        </w:r>
      </w:ins>
      <w:r>
        <w:t xml:space="preserve"> a surface during </w:t>
      </w:r>
      <w:ins w:id="109" w:author="Reinis" w:date="2016-09-22T15:25:00Z">
        <w:r>
          <w:t>the</w:t>
        </w:r>
      </w:ins>
      <w:del w:id="110" w:author="Reinis" w:date="2016-09-22T15:25:00Z">
        <w:r>
          <w:delText>a</w:delText>
        </w:r>
      </w:del>
      <w:r>
        <w:t xml:space="preserve"> landing and then </w:t>
      </w:r>
      <w:del w:id="111" w:author="Reinis" w:date="2016-09-22T15:26:00Z">
        <w:r>
          <w:delText xml:space="preserve">immediately </w:delText>
        </w:r>
      </w:del>
      <w:r>
        <w:t>send</w:t>
      </w:r>
      <w:ins w:id="112" w:author="Reinis" w:date="2016-09-22T15:26:00Z">
        <w:r>
          <w:t xml:space="preserve"> immediately a</w:t>
        </w:r>
      </w:ins>
      <w:r>
        <w:t xml:space="preserve"> command to turn-</w:t>
      </w:r>
      <w:proofErr w:type="gramStart"/>
      <w:r>
        <w:t xml:space="preserve">off  </w:t>
      </w:r>
      <w:ins w:id="113" w:author="Darbinieks" w:date="2016-09-23T12:40:00Z">
        <w:r>
          <w:t>the</w:t>
        </w:r>
        <w:proofErr w:type="gramEnd"/>
        <w:r>
          <w:t xml:space="preserve"> </w:t>
        </w:r>
      </w:ins>
      <w:r>
        <w:t xml:space="preserve">motors. The final algorithm should use only actual/current data from sensors and motors </w:t>
      </w:r>
      <w:del w:id="114" w:author="Reinis" w:date="2016-09-22T15:33:00Z">
        <w:r>
          <w:delText xml:space="preserve">and </w:delText>
        </w:r>
      </w:del>
      <w:r>
        <w:rPr>
          <w:b/>
        </w:rPr>
        <w:t>without using</w:t>
      </w:r>
      <w:r>
        <w:t xml:space="preserve"> data from</w:t>
      </w:r>
      <w:ins w:id="115" w:author="Reinis" w:date="2016-09-22T15:34:00Z">
        <w:r>
          <w:t xml:space="preserve"> the</w:t>
        </w:r>
      </w:ins>
      <w:r>
        <w:t xml:space="preserve"> external sensors such as LIDAR, ultrasonic and vision sensor due to the previously mentioned problems with them. Also</w:t>
      </w:r>
      <w:ins w:id="116" w:author="Reinis" w:date="2016-09-22T15:34:00Z">
        <w:r>
          <w:t>,</w:t>
        </w:r>
      </w:ins>
      <w:r>
        <w:t xml:space="preserve"> the final algorit</w:t>
      </w:r>
      <w:r>
        <w:t>hm should be used in real time on ARM processor architecture with single core at 166Mhz and limited &lt;1MB RAM.</w:t>
      </w:r>
    </w:p>
    <w:p w14:paraId="188D270D" w14:textId="77777777" w:rsidR="008823A4" w:rsidRDefault="008823A4">
      <w:pPr>
        <w:jc w:val="both"/>
      </w:pPr>
    </w:p>
    <w:p w14:paraId="7A1FCECC" w14:textId="77777777" w:rsidR="008823A4" w:rsidRDefault="00BF035F">
      <w:pPr>
        <w:jc w:val="both"/>
      </w:pPr>
      <w:r>
        <w:t>The defined problem may be solved with supervised learning due to</w:t>
      </w:r>
      <w:ins w:id="117" w:author="Darbinieks" w:date="2016-09-23T12:46:00Z">
        <w:r>
          <w:t xml:space="preserve"> the</w:t>
        </w:r>
      </w:ins>
      <w:r>
        <w:t xml:space="preserve"> touch time moment</w:t>
      </w:r>
      <w:ins w:id="118" w:author="Darbinieks" w:date="2016-09-23T12:46:00Z">
        <w:r>
          <w:t xml:space="preserve"> which</w:t>
        </w:r>
      </w:ins>
      <w:r>
        <w:t xml:space="preserve"> is labeled and we only need to construct </w:t>
      </w:r>
      <w:ins w:id="119" w:author="Darbinieks" w:date="2016-09-23T12:46:00Z">
        <w:r>
          <w:t xml:space="preserve">a </w:t>
        </w:r>
      </w:ins>
      <w:r>
        <w:t>model th</w:t>
      </w:r>
      <w:r>
        <w:t xml:space="preserve">at can predict </w:t>
      </w:r>
      <w:ins w:id="120" w:author="Darbinieks" w:date="2016-09-23T12:46:00Z">
        <w:r>
          <w:t xml:space="preserve">the </w:t>
        </w:r>
      </w:ins>
      <w:r>
        <w:t xml:space="preserve">touch moment with </w:t>
      </w:r>
      <w:ins w:id="121" w:author="Darbinieks" w:date="2016-09-23T12:46:00Z">
        <w:r>
          <w:t xml:space="preserve">the </w:t>
        </w:r>
      </w:ins>
      <w:r>
        <w:t xml:space="preserve">land </w:t>
      </w:r>
      <w:proofErr w:type="gramStart"/>
      <w:r>
        <w:t xml:space="preserve">or </w:t>
      </w:r>
      <w:ins w:id="122" w:author="Darbinieks" w:date="2016-09-23T12:46:00Z">
        <w:r>
          <w:t xml:space="preserve"> </w:t>
        </w:r>
      </w:ins>
      <w:r>
        <w:t>surface</w:t>
      </w:r>
      <w:proofErr w:type="gramEnd"/>
      <w:r>
        <w:t>. First</w:t>
      </w:r>
      <w:ins w:id="123" w:author="Darbinieks" w:date="2016-09-23T12:47:00Z">
        <w:r>
          <w:t>,</w:t>
        </w:r>
      </w:ins>
      <w:r>
        <w:t xml:space="preserve"> we need to explore </w:t>
      </w:r>
      <w:ins w:id="124" w:author="Darbinieks" w:date="2016-09-23T12:48:00Z">
        <w:r>
          <w:t xml:space="preserve">the </w:t>
        </w:r>
      </w:ins>
      <w:r>
        <w:t xml:space="preserve">dataset, </w:t>
      </w:r>
      <w:del w:id="125" w:author="Darbinieks" w:date="2016-09-23T12:49:00Z">
        <w:r>
          <w:delText xml:space="preserve">then </w:delText>
        </w:r>
      </w:del>
      <w:r>
        <w:t xml:space="preserve">detect outliers and </w:t>
      </w:r>
      <w:r>
        <w:rPr>
          <w:highlight w:val="green"/>
          <w:rPrChange w:id="126" w:author="Darbinieks" w:date="2016-09-23T12:55:00Z">
            <w:rPr/>
          </w:rPrChange>
        </w:rPr>
        <w:t>remove</w:t>
      </w:r>
      <w:r>
        <w:t xml:space="preserve"> </w:t>
      </w:r>
      <w:r>
        <w:rPr>
          <w:highlight w:val="green"/>
          <w:rPrChange w:id="127" w:author="Darbinieks" w:date="2016-09-23T12:49:00Z">
            <w:rPr/>
          </w:rPrChange>
        </w:rPr>
        <w:t>theirs</w:t>
      </w:r>
      <w:r>
        <w:t xml:space="preserve"> if necessary, then try to construct </w:t>
      </w:r>
      <w:ins w:id="128" w:author="Darbinieks" w:date="2016-09-23T12:49:00Z">
        <w:r>
          <w:t xml:space="preserve">the </w:t>
        </w:r>
      </w:ins>
      <w:r>
        <w:t>model.  For this reason, such methods as Support Vector Machine, Decision Trees</w:t>
      </w:r>
      <w:r>
        <w:t xml:space="preserve">, Linear Regression would be used, but we </w:t>
      </w:r>
      <w:del w:id="129" w:author="Darbinieks" w:date="2016-09-23T12:50:00Z">
        <w:r>
          <w:delText>need also care about</w:delText>
        </w:r>
      </w:del>
      <w:ins w:id="130" w:author="Darbinieks" w:date="2016-09-23T12:50:00Z">
        <w:r>
          <w:t>also need to take into account the</w:t>
        </w:r>
      </w:ins>
      <w:r>
        <w:t xml:space="preserve"> complexity of </w:t>
      </w:r>
      <w:ins w:id="131" w:author="Darbinieks" w:date="2016-09-23T12:51:00Z">
        <w:r>
          <w:t xml:space="preserve">the </w:t>
        </w:r>
      </w:ins>
      <w:r>
        <w:t>algorithm (how many support vectors to use or what depth of decision tree is adequate with respect</w:t>
      </w:r>
      <w:del w:id="132" w:author="Darbinieks" w:date="2016-09-23T12:54:00Z">
        <w:r>
          <w:delText>ing</w:delText>
        </w:r>
      </w:del>
      <w:r>
        <w:t xml:space="preserve"> </w:t>
      </w:r>
      <w:del w:id="133" w:author="Darbinieks" w:date="2016-09-23T12:54:00Z">
        <w:r>
          <w:delText xml:space="preserve">of </w:delText>
        </w:r>
      </w:del>
      <w:ins w:id="134" w:author="Darbinieks" w:date="2016-09-23T12:54:00Z">
        <w:r>
          <w:t xml:space="preserve">to the </w:t>
        </w:r>
      </w:ins>
      <w:r>
        <w:t>memory usage and model implem</w:t>
      </w:r>
      <w:r>
        <w:t xml:space="preserve">entation easiness in drone infrastructure). </w:t>
      </w:r>
    </w:p>
    <w:p w14:paraId="314D6757" w14:textId="77777777" w:rsidR="008823A4" w:rsidRDefault="00BF035F">
      <w:pPr>
        <w:jc w:val="both"/>
      </w:pPr>
      <w:r>
        <w:t xml:space="preserve">On the other hand, if we drop touch moment label feature, then it would be interesting to explore dataset and obtain clusters of data which can represent touch moment and other opposite events. </w:t>
      </w:r>
      <w:del w:id="135" w:author="Darbinieks" w:date="2016-09-23T12:55:00Z">
        <w:r>
          <w:delText xml:space="preserve">For </w:delText>
        </w:r>
      </w:del>
      <w:ins w:id="136" w:author="Darbinieks" w:date="2016-09-23T12:55:00Z">
        <w:r>
          <w:t xml:space="preserve">In </w:t>
        </w:r>
      </w:ins>
      <w:r>
        <w:t xml:space="preserve">this case </w:t>
      </w:r>
      <w:ins w:id="137" w:author="Darbinieks" w:date="2016-09-23T12:56:00Z">
        <w:r>
          <w:t xml:space="preserve">unsupervised </w:t>
        </w:r>
        <w:proofErr w:type="gramStart"/>
        <w:r>
          <w:t>learning  is</w:t>
        </w:r>
        <w:proofErr w:type="gramEnd"/>
        <w:r>
          <w:t xml:space="preserve"> </w:t>
        </w:r>
      </w:ins>
      <w:r>
        <w:t xml:space="preserve">more appropriate </w:t>
      </w:r>
      <w:del w:id="138" w:author="Darbinieks" w:date="2016-09-23T12:56:00Z">
        <w:r>
          <w:delText xml:space="preserve">approach is unsupervised learning </w:delText>
        </w:r>
      </w:del>
      <w:r>
        <w:t xml:space="preserve">because we need </w:t>
      </w:r>
      <w:ins w:id="139" w:author="Darbinieks" w:date="2016-09-23T12:57:00Z">
        <w:r>
          <w:t xml:space="preserve">to distinguish </w:t>
        </w:r>
      </w:ins>
      <w:r>
        <w:t xml:space="preserve">correctly </w:t>
      </w:r>
      <w:del w:id="140" w:author="Darbinieks" w:date="2016-09-23T12:57:00Z">
        <w:r>
          <w:delText xml:space="preserve">distinct </w:delText>
        </w:r>
      </w:del>
      <w:r>
        <w:t xml:space="preserve">two things: </w:t>
      </w:r>
      <w:ins w:id="141" w:author="Darbinieks" w:date="2016-09-23T12:57:00Z">
        <w:r>
          <w:t xml:space="preserve">did or did not the </w:t>
        </w:r>
      </w:ins>
      <w:r>
        <w:t>drone touch</w:t>
      </w:r>
      <w:del w:id="142" w:author="Darbinieks" w:date="2016-09-23T12:58:00Z">
        <w:r>
          <w:delText>ed</w:delText>
        </w:r>
      </w:del>
      <w:r>
        <w:t xml:space="preserve"> </w:t>
      </w:r>
      <w:ins w:id="143" w:author="Darbinieks" w:date="2016-09-23T12:58:00Z">
        <w:r>
          <w:t>the</w:t>
        </w:r>
      </w:ins>
      <w:del w:id="144" w:author="Darbinieks" w:date="2016-09-23T12:58:00Z">
        <w:r>
          <w:delText>a</w:delText>
        </w:r>
      </w:del>
      <w:r>
        <w:t xml:space="preserve"> surface/land </w:t>
      </w:r>
      <w:del w:id="145" w:author="Darbinieks" w:date="2016-09-23T13:20:00Z">
        <w:r>
          <w:delText xml:space="preserve">or </w:delText>
        </w:r>
      </w:del>
      <w:del w:id="146" w:author="Darbinieks" w:date="2016-09-23T12:58:00Z">
        <w:r>
          <w:delText xml:space="preserve">not </w:delText>
        </w:r>
      </w:del>
      <w:r>
        <w:t xml:space="preserve">and we </w:t>
      </w:r>
      <w:del w:id="147" w:author="Darbinieks" w:date="2016-09-23T13:00:00Z">
        <w:r>
          <w:delText xml:space="preserve">only approximately </w:delText>
        </w:r>
      </w:del>
      <w:r>
        <w:t xml:space="preserve">know about </w:t>
      </w:r>
      <w:ins w:id="148" w:author="Darbinieks" w:date="2016-09-23T13:00:00Z">
        <w:r>
          <w:t xml:space="preserve">the </w:t>
        </w:r>
      </w:ins>
      <w:r>
        <w:t>real touch time mo</w:t>
      </w:r>
      <w:r>
        <w:t>ment</w:t>
      </w:r>
      <w:ins w:id="149" w:author="Darbinieks" w:date="2016-09-23T13:00:00Z">
        <w:r>
          <w:t xml:space="preserve"> only approximately</w:t>
        </w:r>
      </w:ins>
      <w:r>
        <w:t xml:space="preserve">. </w:t>
      </w:r>
      <w:del w:id="150" w:author="Darbinieks" w:date="2016-09-23T13:02:00Z">
        <w:r>
          <w:delText xml:space="preserve">In the unsupervised learning case more preferred is </w:delText>
        </w:r>
      </w:del>
      <w:ins w:id="151" w:author="Darbinieks" w:date="2016-09-23T13:01:00Z">
        <w:r>
          <w:t>The I</w:t>
        </w:r>
      </w:ins>
      <w:del w:id="152" w:author="Darbinieks" w:date="2016-09-23T13:01:00Z">
        <w:r>
          <w:delText>i</w:delText>
        </w:r>
      </w:del>
      <w:r>
        <w:t>ndependent components analysis with K-means clustering</w:t>
      </w:r>
      <w:ins w:id="153" w:author="Darbinieks" w:date="2016-09-23T13:02:00Z">
        <w:r>
          <w:t xml:space="preserve"> is more preferred in the unsupervised learning case</w:t>
        </w:r>
      </w:ins>
      <w:r>
        <w:t xml:space="preserve">. The first one is for </w:t>
      </w:r>
      <w:ins w:id="154" w:author="Darbinieks" w:date="2016-09-23T13:03:00Z">
        <w:r>
          <w:t xml:space="preserve">finding </w:t>
        </w:r>
      </w:ins>
      <w:r>
        <w:t xml:space="preserve">differences </w:t>
      </w:r>
      <w:del w:id="155" w:author="Darbinieks" w:date="2016-09-23T13:03:00Z">
        <w:r>
          <w:delText>founding</w:delText>
        </w:r>
      </w:del>
      <w:r>
        <w:t xml:space="preserve"> in </w:t>
      </w:r>
      <w:ins w:id="156" w:author="Darbinieks" w:date="2016-09-23T13:03:00Z">
        <w:r>
          <w:t xml:space="preserve">the </w:t>
        </w:r>
      </w:ins>
      <w:r>
        <w:t xml:space="preserve">dataset </w:t>
      </w:r>
      <w:r>
        <w:t xml:space="preserve">with transformation and the second one </w:t>
      </w:r>
      <w:ins w:id="157" w:author="Darbinieks" w:date="2016-09-23T13:03:00Z">
        <w:r>
          <w:t xml:space="preserve">is </w:t>
        </w:r>
      </w:ins>
      <w:r>
        <w:t xml:space="preserve">for data clustering after transformation with </w:t>
      </w:r>
      <w:ins w:id="158" w:author="Darbinieks" w:date="2016-09-23T13:03:00Z">
        <w:r>
          <w:t xml:space="preserve">the </w:t>
        </w:r>
      </w:ins>
      <w:r>
        <w:t>aim to identify a cluster of data which belong</w:t>
      </w:r>
      <w:ins w:id="159" w:author="Darbinieks" w:date="2016-09-23T13:03:00Z">
        <w:r>
          <w:t>s</w:t>
        </w:r>
      </w:ins>
      <w:del w:id="160" w:author="Darbinieks" w:date="2016-09-23T13:03:00Z">
        <w:r>
          <w:delText>ing</w:delText>
        </w:r>
      </w:del>
      <w:r>
        <w:t xml:space="preserve"> to the touch time moment. Then we can use it for predicti</w:t>
      </w:r>
      <w:ins w:id="161" w:author="Darbinieks" w:date="2016-09-23T13:04:00Z">
        <w:r>
          <w:t>ng</w:t>
        </w:r>
      </w:ins>
      <w:del w:id="162" w:author="Darbinieks" w:date="2016-09-23T13:04:00Z">
        <w:r>
          <w:delText>on</w:delText>
        </w:r>
      </w:del>
      <w:r>
        <w:t xml:space="preserve"> </w:t>
      </w:r>
      <w:ins w:id="163" w:author="Darbinieks" w:date="2016-09-23T13:05:00Z">
        <w:r>
          <w:t xml:space="preserve">the </w:t>
        </w:r>
      </w:ins>
      <w:del w:id="164" w:author="Darbinieks" w:date="2016-09-23T13:04:00Z">
        <w:r>
          <w:delText>of</w:delText>
        </w:r>
      </w:del>
      <w:r>
        <w:t xml:space="preserve"> touching.</w:t>
      </w:r>
    </w:p>
    <w:p w14:paraId="01823892" w14:textId="77777777" w:rsidR="008823A4" w:rsidRDefault="008823A4">
      <w:pPr>
        <w:pStyle w:val="Heading2"/>
      </w:pPr>
    </w:p>
    <w:p w14:paraId="7BC0E2D9" w14:textId="77777777" w:rsidR="008823A4" w:rsidRDefault="00BF035F">
      <w:pPr>
        <w:pStyle w:val="Heading2"/>
      </w:pPr>
      <w:commentRangeStart w:id="165"/>
      <w:r>
        <w:t>Metrics</w:t>
      </w:r>
      <w:commentRangeEnd w:id="165"/>
      <w:r>
        <w:commentReference w:id="165"/>
      </w:r>
    </w:p>
    <w:p w14:paraId="31CB864F" w14:textId="77777777" w:rsidR="008823A4" w:rsidRDefault="00BF035F">
      <w:pPr>
        <w:jc w:val="both"/>
      </w:pPr>
      <w:r>
        <w:t xml:space="preserve">In the supervised learning case we need </w:t>
      </w:r>
      <w:ins w:id="166" w:author="Darbinieks" w:date="2016-09-23T13:05:00Z">
        <w:r>
          <w:t xml:space="preserve">to </w:t>
        </w:r>
      </w:ins>
      <w:r>
        <w:t>take into account FP (False Positive) and FN (False Negative), because F</w:t>
      </w:r>
      <w:ins w:id="167" w:author="sholc2005" w:date="2016-10-03T22:18:00Z">
        <w:r w:rsidR="009D5E45">
          <w:t>P</w:t>
        </w:r>
      </w:ins>
      <w:del w:id="168" w:author="sholc2005" w:date="2016-10-03T22:18:00Z">
        <w:r w:rsidDel="009D5E45">
          <w:delText>N</w:delText>
        </w:r>
      </w:del>
      <w:r>
        <w:t xml:space="preserve"> will prematurely turn-off motors and </w:t>
      </w:r>
      <w:ins w:id="169" w:author="Darbinieks" w:date="2016-09-23T13:05:00Z">
        <w:r>
          <w:t xml:space="preserve">the </w:t>
        </w:r>
      </w:ins>
      <w:r>
        <w:t>drone may crash from high altitude, then again F</w:t>
      </w:r>
      <w:ins w:id="170" w:author="sholc2005" w:date="2016-10-03T22:18:00Z">
        <w:r w:rsidR="009D5E45">
          <w:t>N</w:t>
        </w:r>
      </w:ins>
      <w:del w:id="171" w:author="sholc2005" w:date="2016-10-03T22:18:00Z">
        <w:r w:rsidDel="009D5E45">
          <w:delText>P</w:delText>
        </w:r>
      </w:del>
      <w:r>
        <w:t xml:space="preserve"> will delay motors turn-off and drone may drift a</w:t>
      </w:r>
      <w:r>
        <w:t xml:space="preserve">nd/or </w:t>
      </w:r>
      <w:del w:id="172" w:author="Darbinieks" w:date="2016-09-23T13:06:00Z">
        <w:r>
          <w:delText xml:space="preserve">make </w:delText>
        </w:r>
      </w:del>
      <w:ins w:id="173" w:author="Darbinieks" w:date="2016-09-23T13:06:00Z">
        <w:r>
          <w:t xml:space="preserve">cause </w:t>
        </w:r>
      </w:ins>
      <w:r>
        <w:t xml:space="preserve">injury </w:t>
      </w:r>
      <w:ins w:id="174" w:author="Darbinieks" w:date="2016-09-23T13:06:00Z">
        <w:r>
          <w:t>to</w:t>
        </w:r>
      </w:ins>
      <w:del w:id="175" w:author="Darbinieks" w:date="2016-09-23T13:06:00Z">
        <w:r>
          <w:delText>for</w:delText>
        </w:r>
      </w:del>
      <w:r>
        <w:t xml:space="preserve"> people or animals. Finally, more appropriate metric is F1-score due to it’s a weighted average of the precision and recall and </w:t>
      </w:r>
      <w:r>
        <w:rPr>
          <w:highlight w:val="green"/>
          <w:rPrChange w:id="176" w:author="Darbinieks" w:date="2016-09-23T13:09:00Z">
            <w:rPr/>
          </w:rPrChange>
        </w:rPr>
        <w:t>take into account FN and FP</w:t>
      </w:r>
      <w:r>
        <w:t>.</w:t>
      </w:r>
    </w:p>
    <w:p w14:paraId="67EC643B" w14:textId="77777777" w:rsidR="008823A4" w:rsidRDefault="00BF035F">
      <w:pPr>
        <w:jc w:val="both"/>
      </w:pPr>
      <w:r>
        <w:lastRenderedPageBreak/>
        <w:t xml:space="preserve">In the unsupervised learning case we only try to separate data </w:t>
      </w:r>
      <w:ins w:id="177" w:author="Darbinieks" w:date="2016-09-23T13:09:00Z">
        <w:r>
          <w:t>i</w:t>
        </w:r>
      </w:ins>
      <w:del w:id="178" w:author="Darbinieks" w:date="2016-09-23T13:09:00Z">
        <w:r>
          <w:delText>o</w:delText>
        </w:r>
      </w:del>
      <w:r>
        <w:t>n two</w:t>
      </w:r>
      <w:r>
        <w:t xml:space="preserve"> or many clusters and then for prediction identify cluster which represents </w:t>
      </w:r>
      <w:ins w:id="179" w:author="Darbinieks" w:date="2016-09-23T13:10:00Z">
        <w:r>
          <w:t xml:space="preserve">the </w:t>
        </w:r>
      </w:ins>
      <w:r>
        <w:t xml:space="preserve">touch event. For this metric also F1-score </w:t>
      </w:r>
      <w:ins w:id="180" w:author="Darbinieks" w:date="2016-09-23T13:10:00Z">
        <w:r>
          <w:t xml:space="preserve">is </w:t>
        </w:r>
      </w:ins>
      <w:r>
        <w:t xml:space="preserve">used due </w:t>
      </w:r>
      <w:ins w:id="181" w:author="Darbinieks" w:date="2016-09-23T13:10:00Z">
        <w:r>
          <w:t xml:space="preserve">to the </w:t>
        </w:r>
      </w:ins>
      <w:r>
        <w:t>problem</w:t>
      </w:r>
      <w:ins w:id="182" w:author="Darbinieks" w:date="2016-09-23T13:10:00Z">
        <w:r>
          <w:t xml:space="preserve"> that it</w:t>
        </w:r>
      </w:ins>
      <w:r>
        <w:t xml:space="preserve"> </w:t>
      </w:r>
      <w:r>
        <w:rPr>
          <w:highlight w:val="green"/>
          <w:rPrChange w:id="183" w:author="Darbinieks" w:date="2016-09-23T13:10:00Z">
            <w:rPr/>
          </w:rPrChange>
        </w:rPr>
        <w:t>is sensitive for FN and FP</w:t>
      </w:r>
      <w:r>
        <w:t>.</w:t>
      </w:r>
    </w:p>
    <w:p w14:paraId="72CE1BF9" w14:textId="77777777" w:rsidR="008823A4" w:rsidRDefault="008823A4"/>
    <w:p w14:paraId="681418EA" w14:textId="77777777" w:rsidR="008823A4" w:rsidRDefault="00BF035F">
      <w:pPr>
        <w:rPr>
          <w:rFonts w:asciiTheme="majorHAnsi" w:eastAsiaTheme="majorEastAsia" w:hAnsiTheme="majorHAnsi" w:cs="Mangal"/>
          <w:sz w:val="32"/>
          <w:szCs w:val="29"/>
        </w:rPr>
      </w:pPr>
      <w:r>
        <w:br w:type="page"/>
      </w:r>
    </w:p>
    <w:p w14:paraId="660CB3C7" w14:textId="77777777" w:rsidR="008823A4" w:rsidRDefault="00BF035F">
      <w:pPr>
        <w:pStyle w:val="Heading1"/>
        <w:rPr>
          <w:lang w:val="fr-FR"/>
        </w:rPr>
      </w:pPr>
      <w:r>
        <w:rPr>
          <w:lang w:val="fr-FR"/>
          <w:rPrChange w:id="184" w:author="Darbinieks" w:date="2016-09-23T12:40:00Z">
            <w:rPr/>
          </w:rPrChange>
        </w:rPr>
        <w:lastRenderedPageBreak/>
        <w:t xml:space="preserve">II. </w:t>
      </w:r>
      <w:proofErr w:type="spellStart"/>
      <w:r>
        <w:rPr>
          <w:lang w:val="fr-FR"/>
          <w:rPrChange w:id="185" w:author="Darbinieks" w:date="2016-09-23T12:40:00Z">
            <w:rPr/>
          </w:rPrChange>
        </w:rPr>
        <w:t>Analysis</w:t>
      </w:r>
      <w:proofErr w:type="spellEnd"/>
    </w:p>
    <w:p w14:paraId="1059D348" w14:textId="77777777" w:rsidR="008823A4" w:rsidRDefault="00BF035F">
      <w:pPr>
        <w:pStyle w:val="Standard"/>
        <w:jc w:val="both"/>
        <w:rPr>
          <w:lang w:val="fr-FR"/>
        </w:rPr>
      </w:pPr>
      <w:r>
        <w:rPr>
          <w:rStyle w:val="Emphasis"/>
          <w:lang w:val="fr-FR"/>
        </w:rPr>
        <w:t>(</w:t>
      </w:r>
      <w:proofErr w:type="spellStart"/>
      <w:proofErr w:type="gramStart"/>
      <w:r>
        <w:rPr>
          <w:rStyle w:val="Emphasis"/>
          <w:lang w:val="fr-FR"/>
        </w:rPr>
        <w:t>approx</w:t>
      </w:r>
      <w:proofErr w:type="spellEnd"/>
      <w:proofErr w:type="gramEnd"/>
      <w:r>
        <w:rPr>
          <w:rStyle w:val="Emphasis"/>
          <w:lang w:val="fr-FR"/>
        </w:rPr>
        <w:t>. 2-4 pages)</w:t>
      </w:r>
    </w:p>
    <w:p w14:paraId="610B198A" w14:textId="77777777" w:rsidR="008823A4" w:rsidRDefault="00BF035F">
      <w:pPr>
        <w:pStyle w:val="Heading2"/>
      </w:pPr>
      <w:commentRangeStart w:id="186"/>
      <w:r>
        <w:rPr>
          <w:lang w:val="fr-FR"/>
          <w:rPrChange w:id="187" w:author="Darbinieks" w:date="2016-09-23T12:40:00Z">
            <w:rPr/>
          </w:rPrChange>
        </w:rPr>
        <w:t>Data Exploration</w:t>
      </w:r>
      <w:commentRangeEnd w:id="186"/>
      <w:ins w:id="188" w:author="Unknown Author" w:date="2016-09-29T09:23:00Z">
        <w:r>
          <w:commentReference w:id="186"/>
        </w:r>
      </w:ins>
    </w:p>
    <w:p w14:paraId="01DFBFAB" w14:textId="77777777" w:rsidR="008823A4" w:rsidRDefault="00BF035F">
      <w:r>
        <w:t>The dataset co</w:t>
      </w:r>
      <w:r>
        <w:t xml:space="preserve">nsists of </w:t>
      </w:r>
      <w:del w:id="189" w:author="Unknown Author" w:date="2016-09-30T19:07:00Z">
        <w:r>
          <w:delText>41147</w:delText>
        </w:r>
      </w:del>
      <w:ins w:id="190" w:author="Unknown Author" w:date="2016-09-30T19:07:00Z">
        <w:r>
          <w:t>88084</w:t>
        </w:r>
      </w:ins>
      <w:r>
        <w:t xml:space="preserve"> records with 21 feature:</w:t>
      </w:r>
    </w:p>
    <w:p w14:paraId="7FC8B23F"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BAR            float64 # Barometer’s sensor data</w:t>
      </w:r>
    </w:p>
    <w:p w14:paraId="516B24C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MOTOR1           int64 # Rotation speed of motor 1, rpm</w:t>
      </w:r>
    </w:p>
    <w:p w14:paraId="166DF96D"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MOTOR2           int64 # Rotation speed of motor 2, rpm</w:t>
      </w:r>
    </w:p>
    <w:p w14:paraId="1406810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MOTOR3           int64 # Rotation speed of motor </w:t>
      </w:r>
      <w:r>
        <w:rPr>
          <w:rFonts w:ascii="Courier New" w:eastAsia="Times New Roman" w:hAnsi="Courier New" w:cs="Courier New"/>
          <w:sz w:val="18"/>
          <w:szCs w:val="20"/>
          <w:lang w:eastAsia="en-US" w:bidi="ar-SA"/>
        </w:rPr>
        <w:t>3, rpm</w:t>
      </w:r>
    </w:p>
    <w:p w14:paraId="588F8B8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MOTOR4           int64 # Rotation speed of motor 4, rpm</w:t>
      </w:r>
    </w:p>
    <w:p w14:paraId="15E8B28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val="sv-SE" w:eastAsia="en-US" w:bidi="ar-SA"/>
          <w:rPrChange w:id="191" w:author="Darbinieks" w:date="2016-09-23T12:40:00Z">
            <w:rPr>
              <w:rFonts w:ascii="Courier New" w:eastAsia="Times New Roman" w:hAnsi="Courier New" w:cs="Courier New"/>
              <w:sz w:val="18"/>
              <w:szCs w:val="20"/>
              <w:lang w:eastAsia="en-US" w:bidi="ar-SA"/>
            </w:rPr>
          </w:rPrChange>
        </w:rPr>
        <w:t>LIDAR          float64 # LIDAR’s sensor data, m</w:t>
      </w:r>
    </w:p>
    <w:p w14:paraId="1B15C1E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THRUST         float64 # Thrust of motors (mixed), rate</w:t>
      </w:r>
    </w:p>
    <w:p w14:paraId="2CBBB09A"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ACC_X          float64 # Accelerometer’s sensor data (acceleration in X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3772D1F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ACC_Y   </w:t>
      </w:r>
      <w:r>
        <w:rPr>
          <w:rFonts w:ascii="Courier New" w:eastAsia="Times New Roman" w:hAnsi="Courier New" w:cs="Courier New"/>
          <w:sz w:val="18"/>
          <w:szCs w:val="20"/>
          <w:lang w:eastAsia="en-US" w:bidi="ar-SA"/>
        </w:rPr>
        <w:t xml:space="preserve">       float64 # Accelerometer’s sensor data (acceleration in Y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4AED0E2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ACC_Z          float64 # Accelerometer’s sensor data (acceleration in Z </w:t>
      </w:r>
      <w:proofErr w:type="gramStart"/>
      <w:r>
        <w:rPr>
          <w:rFonts w:ascii="Courier New" w:eastAsia="Times New Roman" w:hAnsi="Courier New" w:cs="Courier New"/>
          <w:sz w:val="18"/>
          <w:szCs w:val="20"/>
          <w:lang w:eastAsia="en-US" w:bidi="ar-SA"/>
        </w:rPr>
        <w:t>axis)m</w:t>
      </w:r>
      <w:proofErr w:type="gramEnd"/>
      <w:r>
        <w:rPr>
          <w:rFonts w:ascii="Courier New" w:eastAsia="Times New Roman" w:hAnsi="Courier New" w:cs="Courier New"/>
          <w:sz w:val="18"/>
          <w:szCs w:val="20"/>
          <w:lang w:eastAsia="en-US" w:bidi="ar-SA"/>
        </w:rPr>
        <w:t>/s</w:t>
      </w:r>
    </w:p>
    <w:p w14:paraId="0343B9F8"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MAG_Z          float64 # Magnetometer’s sensor data (magnetic flow in Z axis), rate </w:t>
      </w:r>
    </w:p>
    <w:p w14:paraId="5842187D"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GYRO_X         fl</w:t>
      </w:r>
      <w:r>
        <w:rPr>
          <w:rFonts w:ascii="Courier New" w:eastAsia="Times New Roman" w:hAnsi="Courier New" w:cs="Courier New"/>
          <w:sz w:val="18"/>
          <w:szCs w:val="20"/>
          <w:lang w:eastAsia="en-US" w:bidi="ar-SA"/>
        </w:rPr>
        <w:t>oat64 # Gyroscope’s sensor data (orientation in X axis), rate</w:t>
      </w:r>
    </w:p>
    <w:p w14:paraId="7AB2527E"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GYRO_Y         float64 # Gyroscope’s sensor data (orientation in Y axis), rate</w:t>
      </w:r>
    </w:p>
    <w:p w14:paraId="2613AFE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GYRO_Z         float64 # Gyroscope’s sensor data (orientation in Z axis), rate</w:t>
      </w:r>
    </w:p>
    <w:p w14:paraId="5C4EE0D7"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PITCH          float64 # Drone pitch</w:t>
      </w:r>
      <w:r>
        <w:rPr>
          <w:rFonts w:ascii="Courier New" w:eastAsia="Times New Roman" w:hAnsi="Courier New" w:cs="Courier New"/>
          <w:sz w:val="18"/>
          <w:szCs w:val="20"/>
          <w:lang w:eastAsia="en-US" w:bidi="ar-SA"/>
        </w:rPr>
        <w:t xml:space="preserve"> – internally estimated using different sensors</w:t>
      </w:r>
    </w:p>
    <w:p w14:paraId="59148859"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ROLL           float64 # Drone roll – internally estimated using different sensors</w:t>
      </w:r>
    </w:p>
    <w:p w14:paraId="03BF9BEC"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YAW            float64 # Drone yaw – internally estimated using different sensors</w:t>
      </w:r>
    </w:p>
    <w:p w14:paraId="68CD5B30"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 xml:space="preserve">TIME           float64 # Log’s record time </w:t>
      </w:r>
      <w:r>
        <w:rPr>
          <w:rFonts w:ascii="Courier New" w:eastAsia="Times New Roman" w:hAnsi="Courier New" w:cs="Courier New"/>
          <w:sz w:val="18"/>
          <w:szCs w:val="20"/>
          <w:lang w:eastAsia="en-US" w:bidi="ar-SA"/>
        </w:rPr>
        <w:t xml:space="preserve">in microseconds from logging started </w:t>
      </w:r>
    </w:p>
    <w:p w14:paraId="293031F5"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val="sv-SE" w:eastAsia="en-US" w:bidi="ar-SA"/>
        </w:rPr>
      </w:pPr>
      <w:r>
        <w:rPr>
          <w:rFonts w:ascii="Courier New" w:eastAsia="Times New Roman" w:hAnsi="Courier New" w:cs="Courier New"/>
          <w:sz w:val="18"/>
          <w:szCs w:val="20"/>
          <w:lang w:val="sv-SE" w:eastAsia="en-US" w:bidi="ar-SA"/>
          <w:rPrChange w:id="192" w:author="Darbinieks" w:date="2016-09-23T12:33:00Z">
            <w:rPr>
              <w:rFonts w:ascii="Courier New" w:eastAsia="Times New Roman" w:hAnsi="Courier New" w:cs="Courier New"/>
              <w:sz w:val="18"/>
              <w:szCs w:val="20"/>
              <w:lang w:eastAsia="en-US" w:bidi="ar-SA"/>
            </w:rPr>
          </w:rPrChange>
        </w:rPr>
        <w:t>LOG_ID           int64 # Log file ID</w:t>
      </w:r>
    </w:p>
    <w:p w14:paraId="38F93E99"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sz w:val="18"/>
          <w:szCs w:val="20"/>
          <w:lang w:eastAsia="en-US" w:bidi="ar-SA"/>
        </w:rPr>
        <w:t xml:space="preserve">LAND_STATUS      int64 # Status– is drone actually touched a surface </w:t>
      </w:r>
      <w:ins w:id="193" w:author="Unknown Author" w:date="2016-09-30T19:11:00Z">
        <w:r>
          <w:rPr>
            <w:rFonts w:ascii="Courier New" w:eastAsia="Times New Roman" w:hAnsi="Courier New" w:cs="Courier New"/>
            <w:sz w:val="18"/>
            <w:szCs w:val="20"/>
            <w:lang w:eastAsia="en-US" w:bidi="ar-SA"/>
          </w:rPr>
          <w:t xml:space="preserve">or not </w:t>
        </w:r>
      </w:ins>
      <w:r>
        <w:rPr>
          <w:rFonts w:ascii="Courier New" w:eastAsia="Times New Roman" w:hAnsi="Courier New" w:cs="Courier New"/>
          <w:sz w:val="18"/>
          <w:szCs w:val="20"/>
          <w:lang w:eastAsia="en-US" w:bidi="ar-SA"/>
        </w:rPr>
        <w:t>(in 0.5s time frame)</w:t>
      </w:r>
    </w:p>
    <w:p w14:paraId="4CE34F12" w14:textId="77777777" w:rsidR="008823A4" w:rsidRDefault="00BF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sz w:val="18"/>
          <w:szCs w:val="20"/>
          <w:lang w:eastAsia="en-US" w:bidi="ar-SA"/>
        </w:rPr>
      </w:pPr>
      <w:r>
        <w:rPr>
          <w:rFonts w:ascii="Courier New" w:eastAsia="Times New Roman" w:hAnsi="Courier New" w:cs="Courier New"/>
          <w:sz w:val="18"/>
          <w:szCs w:val="20"/>
          <w:lang w:eastAsia="en-US" w:bidi="ar-SA"/>
        </w:rPr>
        <w:t>STATUS          object # Drone’s state</w:t>
      </w:r>
    </w:p>
    <w:p w14:paraId="475D3710" w14:textId="77777777" w:rsidR="008823A4" w:rsidRDefault="008823A4"/>
    <w:p w14:paraId="5E162C44" w14:textId="77777777" w:rsidR="008823A4" w:rsidRDefault="00BF035F">
      <w:r>
        <w:rPr>
          <w:lang w:eastAsia="en-US" w:bidi="ar-SA"/>
        </w:rPr>
        <w:t>Samples</w:t>
      </w:r>
      <w:r>
        <w:t xml:space="preserve"> of the dataset:</w:t>
      </w:r>
    </w:p>
    <w:p w14:paraId="13AD032C" w14:textId="77777777" w:rsidR="008823A4" w:rsidRDefault="00BF035F">
      <w:r>
        <w:rPr>
          <w:noProof/>
          <w:lang w:eastAsia="en-US" w:bidi="ar-SA"/>
        </w:rPr>
        <w:drawing>
          <wp:anchor distT="0" distB="0" distL="0" distR="0" simplePos="0" relativeHeight="4" behindDoc="0" locked="0" layoutInCell="1" allowOverlap="1" wp14:anchorId="008D7FEF" wp14:editId="4F71AFC4">
            <wp:simplePos x="0" y="0"/>
            <wp:positionH relativeFrom="column">
              <wp:posOffset>-170180</wp:posOffset>
            </wp:positionH>
            <wp:positionV relativeFrom="paragraph">
              <wp:posOffset>120015</wp:posOffset>
            </wp:positionV>
            <wp:extent cx="3302635" cy="1014095"/>
            <wp:effectExtent l="0" t="0" r="0" b="0"/>
            <wp:wrapTopAndBottom/>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3302635" cy="1014095"/>
                    </a:xfrm>
                    <a:prstGeom prst="rect">
                      <a:avLst/>
                    </a:prstGeom>
                  </pic:spPr>
                </pic:pic>
              </a:graphicData>
            </a:graphic>
          </wp:anchor>
        </w:drawing>
      </w:r>
      <w:r>
        <w:rPr>
          <w:noProof/>
          <w:lang w:eastAsia="en-US" w:bidi="ar-SA"/>
        </w:rPr>
        <w:drawing>
          <wp:anchor distT="0" distB="0" distL="0" distR="0" simplePos="0" relativeHeight="5" behindDoc="0" locked="0" layoutInCell="1" allowOverlap="1" wp14:anchorId="5770D808" wp14:editId="1F1C8A71">
            <wp:simplePos x="0" y="0"/>
            <wp:positionH relativeFrom="column">
              <wp:posOffset>3131820</wp:posOffset>
            </wp:positionH>
            <wp:positionV relativeFrom="paragraph">
              <wp:posOffset>120015</wp:posOffset>
            </wp:positionV>
            <wp:extent cx="3537585" cy="1014095"/>
            <wp:effectExtent l="0" t="0" r="0" b="0"/>
            <wp:wrapSquare wrapText="largest"/>
            <wp:docPr id="2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rcRect l="7118"/>
                    <a:stretch>
                      <a:fillRect/>
                    </a:stretch>
                  </pic:blipFill>
                  <pic:spPr bwMode="auto">
                    <a:xfrm>
                      <a:off x="0" y="0"/>
                      <a:ext cx="3537585" cy="1014095"/>
                    </a:xfrm>
                    <a:prstGeom prst="rect">
                      <a:avLst/>
                    </a:prstGeom>
                  </pic:spPr>
                </pic:pic>
              </a:graphicData>
            </a:graphic>
          </wp:anchor>
        </w:drawing>
      </w:r>
    </w:p>
    <w:p w14:paraId="6F5F79FC" w14:textId="77777777" w:rsidR="008823A4" w:rsidRDefault="00BF035F">
      <w:pPr>
        <w:jc w:val="both"/>
      </w:pPr>
      <w:r>
        <w:t xml:space="preserve">You can see that records’ TIME </w:t>
      </w:r>
      <w:ins w:id="194" w:author="Darbinieks" w:date="2016-09-23T13:11:00Z">
        <w:r>
          <w:t xml:space="preserve">is </w:t>
        </w:r>
      </w:ins>
      <w:r>
        <w:t xml:space="preserve">provided in microseconds. </w:t>
      </w:r>
      <w:ins w:id="195" w:author="Darbinieks" w:date="2016-09-23T13:13:00Z">
        <w:r>
          <w:t>The records’ TIME</w:t>
        </w:r>
      </w:ins>
      <w:del w:id="196" w:author="Darbinieks" w:date="2016-09-23T13:13:00Z">
        <w:r>
          <w:delText>Than</w:delText>
        </w:r>
      </w:del>
      <w:r>
        <w:t xml:space="preserve"> </w:t>
      </w:r>
      <w:ins w:id="197" w:author="Darbinieks" w:date="2016-09-23T13:13:00Z">
        <w:r>
          <w:t xml:space="preserve">when the </w:t>
        </w:r>
      </w:ins>
      <w:r>
        <w:t xml:space="preserve">drone is in status TAKE-OFF </w:t>
      </w:r>
      <w:del w:id="198" w:author="Darbinieks" w:date="2016-09-23T13:13:00Z">
        <w:r>
          <w:delText xml:space="preserve">records’ TIME </w:delText>
        </w:r>
      </w:del>
      <w:r>
        <w:t>is with some shift due to</w:t>
      </w:r>
      <w:ins w:id="199" w:author="Darbinieks" w:date="2016-09-23T13:13:00Z">
        <w:r>
          <w:t xml:space="preserve"> a</w:t>
        </w:r>
      </w:ins>
      <w:r>
        <w:t xml:space="preserve"> log file </w:t>
      </w:r>
      <w:ins w:id="200" w:author="Darbinieks" w:date="2016-09-23T13:14:00Z">
        <w:r>
          <w:t xml:space="preserve">which </w:t>
        </w:r>
      </w:ins>
      <w:r>
        <w:t xml:space="preserve">started </w:t>
      </w:r>
      <w:del w:id="201" w:author="Darbinieks" w:date="2016-09-23T13:14:00Z">
        <w:r>
          <w:delText xml:space="preserve">of </w:delText>
        </w:r>
      </w:del>
      <w:r>
        <w:t xml:space="preserve">writing a little </w:t>
      </w:r>
      <w:del w:id="202" w:author="Darbinieks" w:date="2016-09-23T13:14:00Z">
        <w:r>
          <w:delText xml:space="preserve">early </w:delText>
        </w:r>
      </w:del>
      <w:ins w:id="203" w:author="Darbinieks" w:date="2016-09-23T13:14:00Z">
        <w:r>
          <w:t xml:space="preserve">earlier </w:t>
        </w:r>
      </w:ins>
      <w:r>
        <w:t xml:space="preserve">before </w:t>
      </w:r>
      <w:del w:id="204" w:author="Darbinieks" w:date="2016-09-23T13:14:00Z">
        <w:r>
          <w:delText xml:space="preserve">drone </w:delText>
        </w:r>
      </w:del>
      <w:ins w:id="205" w:author="Darbinieks" w:date="2016-09-23T13:14:00Z">
        <w:r>
          <w:t xml:space="preserve">the </w:t>
        </w:r>
      </w:ins>
      <w:r>
        <w:t>take-off. Also you ca</w:t>
      </w:r>
      <w:r>
        <w:t xml:space="preserve">n see that </w:t>
      </w:r>
      <w:ins w:id="206" w:author="Darbinieks" w:date="2016-09-23T13:14:00Z">
        <w:r>
          <w:t xml:space="preserve">the speed </w:t>
        </w:r>
      </w:ins>
      <w:del w:id="207" w:author="Unknown Author" w:date="2016-09-30T19:20:00Z">
        <w:r>
          <w:delText>of the rotation</w:delText>
        </w:r>
      </w:del>
      <w:ins w:id="208" w:author="Darbinieks" w:date="2016-09-23T13:14:00Z">
        <w:r>
          <w:t xml:space="preserve"> of the </w:t>
        </w:r>
      </w:ins>
      <w:r>
        <w:t xml:space="preserve">motors </w:t>
      </w:r>
      <w:del w:id="209" w:author="Darbinieks" w:date="2016-09-23T13:15:00Z">
        <w:r>
          <w:delText>rotation speed</w:delText>
        </w:r>
      </w:del>
      <w:ins w:id="210" w:author="Darbinieks" w:date="2016-09-23T13:15:00Z">
        <w:r>
          <w:t xml:space="preserve"> is </w:t>
        </w:r>
      </w:ins>
      <w:r>
        <w:t xml:space="preserve"> represented with integer numbers (rpm), LIDAR </w:t>
      </w:r>
      <w:ins w:id="211" w:author="Unknown Author" w:date="2016-09-30T19:23:00Z">
        <w:r>
          <w:t xml:space="preserve">(1m – 10 m calibrated) </w:t>
        </w:r>
      </w:ins>
      <w:r>
        <w:t xml:space="preserve">and BAR sensor provides their raw </w:t>
      </w:r>
      <w:ins w:id="212" w:author="Unknown Author" w:date="2016-09-30T19:24:00Z">
        <w:r>
          <w:t xml:space="preserve">scalar </w:t>
        </w:r>
      </w:ins>
      <w:r>
        <w:t xml:space="preserve">values </w:t>
      </w:r>
      <w:del w:id="213" w:author="Unknown Author" w:date="2016-09-30T19:24:00Z">
        <w:r>
          <w:delText xml:space="preserve">– distance to surface </w:delText>
        </w:r>
      </w:del>
      <w:del w:id="214" w:author="Unknown Author" w:date="2016-09-30T19:23:00Z">
        <w:r>
          <w:delText>(0 – 10 m calibrated)</w:delText>
        </w:r>
      </w:del>
      <w:del w:id="215" w:author="Unknown Author" w:date="2016-09-30T19:24:00Z">
        <w:r>
          <w:delText xml:space="preserve"> and relative scalar value</w:delText>
        </w:r>
        <w:r>
          <w:delText xml:space="preserve"> for the BAR sensor</w:delText>
        </w:r>
      </w:del>
      <w:r>
        <w:t xml:space="preserve">. Thrust is scalar </w:t>
      </w:r>
      <w:del w:id="216" w:author="Unknown Author" w:date="2016-09-30T19:24:00Z">
        <w:r>
          <w:delText>value</w:delText>
        </w:r>
      </w:del>
      <w:ins w:id="217" w:author="Unknown Author" w:date="2016-09-30T19:24:00Z">
        <w:r>
          <w:t xml:space="preserve">also and </w:t>
        </w:r>
      </w:ins>
      <w:del w:id="218" w:author="Unknown Author" w:date="2016-09-30T19:24:00Z">
        <w:r>
          <w:delText xml:space="preserve"> </w:delText>
        </w:r>
      </w:del>
      <w:r>
        <w:t xml:space="preserve">in range [0.0, 1.0], there 0.0 is minimum value and motors’ rotation speed for that is 910 rpm. </w:t>
      </w:r>
    </w:p>
    <w:p w14:paraId="3CD7B1EE" w14:textId="77777777" w:rsidR="008823A4" w:rsidRDefault="00BF035F">
      <w:pPr>
        <w:jc w:val="both"/>
      </w:pPr>
      <w:ins w:id="219" w:author="Unknown Author" w:date="2016-09-30T19:13:00Z">
        <w:r>
          <w:t>Statistics about the dataset:</w:t>
        </w:r>
      </w:ins>
    </w:p>
    <w:p w14:paraId="39D1DB31" w14:textId="77777777" w:rsidR="008823A4" w:rsidRDefault="008823A4">
      <w:pPr>
        <w:jc w:val="both"/>
      </w:pPr>
    </w:p>
    <w:p w14:paraId="42D2B793" w14:textId="77777777" w:rsidR="008823A4" w:rsidRDefault="00BF035F">
      <w:pPr>
        <w:jc w:val="both"/>
      </w:pPr>
      <w:ins w:id="220" w:author="Unknown Author" w:date="2016-09-30T19:19:00Z">
        <w:r>
          <w:rPr>
            <w:noProof/>
            <w:lang w:eastAsia="en-US" w:bidi="ar-SA"/>
          </w:rPr>
          <w:drawing>
            <wp:anchor distT="0" distB="0" distL="0" distR="0" simplePos="0" relativeHeight="6" behindDoc="0" locked="0" layoutInCell="1" allowOverlap="1" wp14:anchorId="24F7DB3B" wp14:editId="53A23987">
              <wp:simplePos x="0" y="0"/>
              <wp:positionH relativeFrom="column">
                <wp:align>center</wp:align>
              </wp:positionH>
              <wp:positionV relativeFrom="paragraph">
                <wp:posOffset>635</wp:posOffset>
              </wp:positionV>
              <wp:extent cx="6120130" cy="1941195"/>
              <wp:effectExtent l="0" t="0" r="0" b="0"/>
              <wp:wrapTopAndBottom/>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6120130" cy="1941195"/>
                      </a:xfrm>
                      <a:prstGeom prst="rect">
                        <a:avLst/>
                      </a:prstGeom>
                    </pic:spPr>
                  </pic:pic>
                </a:graphicData>
              </a:graphic>
            </wp:anchor>
          </w:drawing>
        </w:r>
      </w:ins>
    </w:p>
    <w:p w14:paraId="28D954E6" w14:textId="77777777" w:rsidR="008823A4" w:rsidRDefault="008823A4">
      <w:pPr>
        <w:jc w:val="both"/>
      </w:pPr>
    </w:p>
    <w:p w14:paraId="349AD4DF" w14:textId="77777777" w:rsidR="008823A4" w:rsidRDefault="00BF035F">
      <w:pPr>
        <w:jc w:val="both"/>
      </w:pPr>
      <w:del w:id="221" w:author="Unknown Author" w:date="2016-09-30T19:12:00Z">
        <w:r>
          <w:delText xml:space="preserve"> </w:delText>
        </w:r>
      </w:del>
    </w:p>
    <w:p w14:paraId="32E53645" w14:textId="77777777" w:rsidR="008823A4" w:rsidDel="009D5E45" w:rsidRDefault="00BF035F">
      <w:pPr>
        <w:suppressAutoHyphens w:val="0"/>
        <w:spacing w:beforeAutospacing="1" w:afterAutospacing="1"/>
        <w:textAlignment w:val="auto"/>
        <w:rPr>
          <w:del w:id="222" w:author="sholc2005" w:date="2016-10-03T22:19:00Z"/>
          <w:rFonts w:ascii="Times New Roman" w:eastAsia="Times New Roman" w:hAnsi="Times New Roman" w:cs="Times New Roman"/>
          <w:i/>
          <w:iCs/>
          <w:lang w:eastAsia="en-US" w:bidi="ar-SA"/>
        </w:rPr>
      </w:pPr>
      <w:ins w:id="223" w:author="Unknown Author" w:date="2016-09-30T19:25:00Z">
        <w:r>
          <w:rPr>
            <w:noProof/>
            <w:lang w:eastAsia="en-US" w:bidi="ar-SA"/>
          </w:rPr>
          <w:drawing>
            <wp:anchor distT="0" distB="0" distL="0" distR="0" simplePos="0" relativeHeight="7" behindDoc="0" locked="0" layoutInCell="1" allowOverlap="1" wp14:anchorId="1185DABE" wp14:editId="572577AD">
              <wp:simplePos x="0" y="0"/>
              <wp:positionH relativeFrom="column">
                <wp:align>center</wp:align>
              </wp:positionH>
              <wp:positionV relativeFrom="paragraph">
                <wp:posOffset>635</wp:posOffset>
              </wp:positionV>
              <wp:extent cx="5875020" cy="2067560"/>
              <wp:effectExtent l="0" t="0" r="0" b="0"/>
              <wp:wrapSquare wrapText="largest"/>
              <wp:docPr id="2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5875020" cy="2067560"/>
                      </a:xfrm>
                      <a:prstGeom prst="rect">
                        <a:avLst/>
                      </a:prstGeom>
                    </pic:spPr>
                  </pic:pic>
                </a:graphicData>
              </a:graphic>
            </wp:anchor>
          </w:drawing>
        </w:r>
      </w:ins>
    </w:p>
    <w:p w14:paraId="1E5FC4F1" w14:textId="77777777" w:rsidR="008823A4" w:rsidRPr="009D5E45" w:rsidDel="009D5E45" w:rsidRDefault="00BF035F" w:rsidP="00BF035F">
      <w:pPr>
        <w:suppressAutoHyphens w:val="0"/>
        <w:spacing w:beforeAutospacing="1" w:afterAutospacing="1"/>
        <w:jc w:val="both"/>
        <w:textAlignment w:val="auto"/>
        <w:rPr>
          <w:del w:id="224" w:author="sholc2005" w:date="2016-10-03T22:20:00Z"/>
        </w:rPr>
        <w:pPrChange w:id="225" w:author="sholc2005" w:date="2016-10-03T22:26:00Z">
          <w:pPr>
            <w:suppressAutoHyphens w:val="0"/>
            <w:spacing w:beforeAutospacing="1" w:afterAutospacing="1"/>
            <w:textAlignment w:val="auto"/>
          </w:pPr>
        </w:pPrChange>
      </w:pPr>
      <w:ins w:id="226" w:author="Unknown Author" w:date="2016-09-30T19:25:00Z">
        <w:r w:rsidRPr="009D5E45">
          <w:rPr>
            <w:rFonts w:ascii="Times New Roman" w:eastAsia="Times New Roman" w:hAnsi="Times New Roman" w:cs="Times New Roman"/>
            <w:iCs/>
            <w:lang w:eastAsia="en-US" w:bidi="ar-SA"/>
            <w:rPrChange w:id="227" w:author="sholc2005" w:date="2016-10-03T22:20:00Z">
              <w:rPr>
                <w:rFonts w:ascii="Times New Roman" w:eastAsia="Times New Roman" w:hAnsi="Times New Roman" w:cs="Times New Roman"/>
                <w:i/>
                <w:iCs/>
                <w:lang w:eastAsia="en-US" w:bidi="ar-SA"/>
              </w:rPr>
            </w:rPrChange>
          </w:rPr>
          <w:t xml:space="preserve">From the statistics you can see that BAR sensor’s values are in the range </w:t>
        </w:r>
      </w:ins>
      <w:ins w:id="228" w:author="Unknown Author" w:date="2016-09-30T19:26:00Z">
        <w:r w:rsidRPr="009D5E45">
          <w:rPr>
            <w:rFonts w:ascii="Times New Roman" w:eastAsia="Times New Roman" w:hAnsi="Times New Roman" w:cs="Times New Roman"/>
            <w:iCs/>
            <w:lang w:eastAsia="en-US" w:bidi="ar-SA"/>
            <w:rPrChange w:id="229" w:author="sholc2005" w:date="2016-10-03T22:20:00Z">
              <w:rPr>
                <w:rFonts w:ascii="Times New Roman" w:eastAsia="Times New Roman" w:hAnsi="Times New Roman" w:cs="Times New Roman"/>
                <w:i/>
                <w:iCs/>
                <w:lang w:eastAsia="en-US" w:bidi="ar-SA"/>
              </w:rPr>
            </w:rPrChange>
          </w:rPr>
          <w:t>1009</w:t>
        </w:r>
      </w:ins>
      <w:ins w:id="230" w:author="sholc2005" w:date="2016-10-03T22:20:00Z">
        <w:r w:rsidR="009D5E45">
          <w:rPr>
            <w:rFonts w:ascii="Times New Roman" w:eastAsia="Times New Roman" w:hAnsi="Times New Roman" w:cs="Times New Roman"/>
            <w:iCs/>
            <w:lang w:eastAsia="en-US" w:bidi="ar-SA"/>
          </w:rPr>
          <w:t>-</w:t>
        </w:r>
      </w:ins>
      <w:ins w:id="231" w:author="Unknown Author" w:date="2016-09-30T19:26:00Z">
        <w:del w:id="232" w:author="sholc2005" w:date="2016-10-03T22:20:00Z">
          <w:r w:rsidRPr="009D5E45" w:rsidDel="009D5E45">
            <w:rPr>
              <w:rFonts w:ascii="Times New Roman" w:eastAsia="Times New Roman" w:hAnsi="Times New Roman" w:cs="Times New Roman"/>
              <w:iCs/>
              <w:lang w:eastAsia="en-US" w:bidi="ar-SA"/>
              <w:rPrChange w:id="233" w:author="sholc2005" w:date="2016-10-03T22:20:00Z">
                <w:rPr>
                  <w:rFonts w:ascii="Times New Roman" w:eastAsia="Times New Roman" w:hAnsi="Times New Roman" w:cs="Times New Roman"/>
                  <w:i/>
                  <w:iCs/>
                  <w:lang w:eastAsia="en-US" w:bidi="ar-SA"/>
                </w:rPr>
              </w:rPrChange>
            </w:rPr>
            <w:delText>.</w:delText>
          </w:r>
          <w:r w:rsidRPr="009D5E45" w:rsidDel="009D5E45">
            <w:rPr>
              <w:rFonts w:ascii="Times New Roman" w:eastAsia="Times New Roman" w:hAnsi="Times New Roman" w:cs="Times New Roman"/>
              <w:iCs/>
              <w:lang w:eastAsia="en-US" w:bidi="ar-SA"/>
              <w:rPrChange w:id="234" w:author="sholc2005" w:date="2016-10-03T22:20:00Z">
                <w:rPr>
                  <w:rFonts w:ascii="Times New Roman" w:eastAsia="Times New Roman" w:hAnsi="Times New Roman" w:cs="Times New Roman"/>
                  <w:i/>
                  <w:iCs/>
                  <w:lang w:eastAsia="en-US" w:bidi="ar-SA"/>
                </w:rPr>
              </w:rPrChange>
            </w:rPr>
            <w:delText>.</w:delText>
          </w:r>
        </w:del>
        <w:r w:rsidRPr="009D5E45">
          <w:rPr>
            <w:rFonts w:ascii="Times New Roman" w:eastAsia="Times New Roman" w:hAnsi="Times New Roman" w:cs="Times New Roman"/>
            <w:iCs/>
            <w:lang w:eastAsia="en-US" w:bidi="ar-SA"/>
            <w:rPrChange w:id="235" w:author="sholc2005" w:date="2016-10-03T22:20:00Z">
              <w:rPr>
                <w:rFonts w:ascii="Times New Roman" w:eastAsia="Times New Roman" w:hAnsi="Times New Roman" w:cs="Times New Roman"/>
                <w:i/>
                <w:iCs/>
                <w:lang w:eastAsia="en-US" w:bidi="ar-SA"/>
              </w:rPr>
            </w:rPrChange>
          </w:rPr>
          <w:t xml:space="preserve">1019, meaning that flight evens recorded in </w:t>
        </w:r>
      </w:ins>
      <w:ins w:id="236" w:author="Unknown Author" w:date="2016-09-30T19:27:00Z">
        <w:r w:rsidRPr="009D5E45">
          <w:rPr>
            <w:rFonts w:ascii="Times New Roman" w:eastAsia="Times New Roman" w:hAnsi="Times New Roman" w:cs="Times New Roman"/>
            <w:iCs/>
            <w:lang w:eastAsia="en-US" w:bidi="ar-SA"/>
            <w:rPrChange w:id="237" w:author="sholc2005" w:date="2016-10-03T22:20:00Z">
              <w:rPr>
                <w:rFonts w:ascii="Times New Roman" w:eastAsia="Times New Roman" w:hAnsi="Times New Roman" w:cs="Times New Roman"/>
                <w:i/>
                <w:iCs/>
                <w:lang w:eastAsia="en-US" w:bidi="ar-SA"/>
              </w:rPr>
            </w:rPrChange>
          </w:rPr>
          <w:t xml:space="preserve">some one place and this value is relative </w:t>
        </w:r>
      </w:ins>
      <w:ins w:id="238" w:author="Unknown Author" w:date="2016-09-30T19:28:00Z">
        <w:r w:rsidRPr="009D5E45">
          <w:rPr>
            <w:rFonts w:ascii="Times New Roman" w:eastAsia="Times New Roman" w:hAnsi="Times New Roman" w:cs="Times New Roman"/>
            <w:iCs/>
            <w:lang w:eastAsia="en-US" w:bidi="ar-SA"/>
            <w:rPrChange w:id="239" w:author="sholc2005" w:date="2016-10-03T22:20:00Z">
              <w:rPr>
                <w:rFonts w:ascii="Times New Roman" w:eastAsia="Times New Roman" w:hAnsi="Times New Roman" w:cs="Times New Roman"/>
                <w:i/>
                <w:iCs/>
                <w:lang w:eastAsia="en-US" w:bidi="ar-SA"/>
              </w:rPr>
            </w:rPrChange>
          </w:rPr>
          <w:t xml:space="preserve">to place where drone </w:t>
        </w:r>
        <w:bookmarkStart w:id="240" w:name="__DdeLink__1160_521091909"/>
        <w:r w:rsidRPr="009D5E45">
          <w:rPr>
            <w:rFonts w:ascii="Times New Roman" w:eastAsia="Times New Roman" w:hAnsi="Times New Roman" w:cs="Times New Roman"/>
            <w:iCs/>
            <w:lang w:eastAsia="en-US" w:bidi="ar-SA"/>
            <w:rPrChange w:id="241" w:author="sholc2005" w:date="2016-10-03T22:20:00Z">
              <w:rPr>
                <w:rFonts w:ascii="Times New Roman" w:eastAsia="Times New Roman" w:hAnsi="Times New Roman" w:cs="Times New Roman"/>
                <w:i/>
                <w:iCs/>
                <w:lang w:eastAsia="en-US" w:bidi="ar-SA"/>
              </w:rPr>
            </w:rPrChange>
          </w:rPr>
          <w:t>flied</w:t>
        </w:r>
        <w:bookmarkEnd w:id="240"/>
        <w:r w:rsidRPr="009D5E45">
          <w:rPr>
            <w:rFonts w:ascii="Times New Roman" w:eastAsia="Times New Roman" w:hAnsi="Times New Roman" w:cs="Times New Roman"/>
            <w:iCs/>
            <w:lang w:eastAsia="en-US" w:bidi="ar-SA"/>
            <w:rPrChange w:id="242" w:author="sholc2005" w:date="2016-10-03T22:20:00Z">
              <w:rPr>
                <w:rFonts w:ascii="Times New Roman" w:eastAsia="Times New Roman" w:hAnsi="Times New Roman" w:cs="Times New Roman"/>
                <w:i/>
                <w:iCs/>
                <w:lang w:eastAsia="en-US" w:bidi="ar-SA"/>
              </w:rPr>
            </w:rPrChange>
          </w:rPr>
          <w:t xml:space="preserve">. </w:t>
        </w:r>
      </w:ins>
      <w:ins w:id="243" w:author="sholc2005" w:date="2016-10-03T22:20:00Z">
        <w:r w:rsidR="009D5E45">
          <w:rPr>
            <w:rFonts w:ascii="Times New Roman" w:eastAsia="Times New Roman" w:hAnsi="Times New Roman" w:cs="Times New Roman"/>
            <w:iCs/>
            <w:lang w:eastAsia="en-US" w:bidi="ar-SA"/>
          </w:rPr>
          <w:t xml:space="preserve">Also we can see that </w:t>
        </w:r>
      </w:ins>
      <w:ins w:id="244" w:author="sholc2005" w:date="2016-10-03T22:21:00Z">
        <w:r w:rsidR="009D5E45">
          <w:rPr>
            <w:rFonts w:ascii="Times New Roman" w:eastAsia="Times New Roman" w:hAnsi="Times New Roman" w:cs="Times New Roman"/>
            <w:iCs/>
            <w:lang w:eastAsia="en-US" w:bidi="ar-SA"/>
          </w:rPr>
          <w:t xml:space="preserve">LIDAR sensor’ values are in </w:t>
        </w:r>
      </w:ins>
      <w:ins w:id="245" w:author="sholc2005" w:date="2016-10-03T22:24:00Z">
        <w:r w:rsidR="009D5E45">
          <w:rPr>
            <w:rFonts w:ascii="Times New Roman" w:eastAsia="Times New Roman" w:hAnsi="Times New Roman" w:cs="Times New Roman"/>
            <w:iCs/>
            <w:lang w:eastAsia="en-US" w:bidi="ar-SA"/>
          </w:rPr>
          <w:t xml:space="preserve">the </w:t>
        </w:r>
      </w:ins>
      <w:ins w:id="246" w:author="sholc2005" w:date="2016-10-03T22:21:00Z">
        <w:r w:rsidR="009D5E45">
          <w:rPr>
            <w:rFonts w:ascii="Times New Roman" w:eastAsia="Times New Roman" w:hAnsi="Times New Roman" w:cs="Times New Roman"/>
            <w:iCs/>
            <w:lang w:eastAsia="en-US" w:bidi="ar-SA"/>
          </w:rPr>
          <w:t>range 0.0-65.32</w:t>
        </w:r>
      </w:ins>
      <w:ins w:id="247" w:author="sholc2005" w:date="2016-10-03T22:24:00Z">
        <w:r w:rsidR="009D5E45">
          <w:rPr>
            <w:rFonts w:ascii="Times New Roman" w:eastAsia="Times New Roman" w:hAnsi="Times New Roman" w:cs="Times New Roman"/>
            <w:iCs/>
            <w:lang w:eastAsia="en-US" w:bidi="ar-SA"/>
          </w:rPr>
          <w:t xml:space="preserve">, </w:t>
        </w:r>
      </w:ins>
      <w:ins w:id="248" w:author="sholc2005" w:date="2016-10-03T22:25:00Z">
        <w:r w:rsidR="009D5E45">
          <w:rPr>
            <w:rFonts w:ascii="Times New Roman" w:eastAsia="Times New Roman" w:hAnsi="Times New Roman" w:cs="Times New Roman"/>
            <w:iCs/>
            <w:lang w:eastAsia="en-US" w:bidi="ar-SA"/>
          </w:rPr>
          <w:t xml:space="preserve">although sensor </w:t>
        </w:r>
      </w:ins>
      <w:ins w:id="249" w:author="sholc2005" w:date="2016-10-03T22:27:00Z">
        <w:r>
          <w:rPr>
            <w:rFonts w:ascii="Times New Roman" w:eastAsia="Times New Roman" w:hAnsi="Times New Roman" w:cs="Times New Roman"/>
            <w:iCs/>
            <w:lang w:eastAsia="en-US" w:bidi="ar-SA"/>
          </w:rPr>
          <w:t xml:space="preserve">precisely </w:t>
        </w:r>
      </w:ins>
      <w:ins w:id="250" w:author="sholc2005" w:date="2016-10-03T22:25:00Z">
        <w:r>
          <w:rPr>
            <w:rFonts w:ascii="Times New Roman" w:eastAsia="Times New Roman" w:hAnsi="Times New Roman" w:cs="Times New Roman"/>
            <w:iCs/>
            <w:lang w:eastAsia="en-US" w:bidi="ar-SA"/>
          </w:rPr>
          <w:t xml:space="preserve">can </w:t>
        </w:r>
        <w:r w:rsidR="009D5E45">
          <w:rPr>
            <w:rFonts w:ascii="Times New Roman" w:eastAsia="Times New Roman" w:hAnsi="Times New Roman" w:cs="Times New Roman"/>
            <w:iCs/>
            <w:lang w:eastAsia="en-US" w:bidi="ar-SA"/>
          </w:rPr>
          <w:t xml:space="preserve">measure altitude in range </w:t>
        </w:r>
      </w:ins>
      <w:ins w:id="251" w:author="sholc2005" w:date="2016-10-03T22:26:00Z">
        <w:r>
          <w:rPr>
            <w:rFonts w:ascii="Times New Roman" w:eastAsia="Times New Roman" w:hAnsi="Times New Roman" w:cs="Times New Roman"/>
            <w:iCs/>
            <w:lang w:eastAsia="en-US" w:bidi="ar-SA"/>
          </w:rPr>
          <w:t>1.5 – 10</w:t>
        </w:r>
      </w:ins>
      <w:ins w:id="252" w:author="sholc2005" w:date="2016-10-03T22:27:00Z">
        <w:r>
          <w:rPr>
            <w:rFonts w:ascii="Times New Roman" w:eastAsia="Times New Roman" w:hAnsi="Times New Roman" w:cs="Times New Roman"/>
            <w:iCs/>
            <w:lang w:eastAsia="en-US" w:bidi="ar-SA"/>
          </w:rPr>
          <w:t xml:space="preserve"> </w:t>
        </w:r>
      </w:ins>
      <w:ins w:id="253" w:author="sholc2005" w:date="2016-10-03T22:26:00Z">
        <w:r>
          <w:rPr>
            <w:rFonts w:ascii="Times New Roman" w:eastAsia="Times New Roman" w:hAnsi="Times New Roman" w:cs="Times New Roman"/>
            <w:iCs/>
            <w:lang w:eastAsia="en-US" w:bidi="ar-SA"/>
          </w:rPr>
          <w:t xml:space="preserve">m and </w:t>
        </w:r>
      </w:ins>
      <w:ins w:id="254" w:author="sholc2005" w:date="2016-10-03T22:27:00Z">
        <w:r>
          <w:rPr>
            <w:rFonts w:ascii="Times New Roman" w:eastAsia="Times New Roman" w:hAnsi="Times New Roman" w:cs="Times New Roman"/>
            <w:iCs/>
            <w:lang w:eastAsia="en-US" w:bidi="ar-SA"/>
          </w:rPr>
          <w:t>the larger</w:t>
        </w:r>
      </w:ins>
      <w:ins w:id="255" w:author="sholc2005" w:date="2016-10-03T22:26:00Z">
        <w:r>
          <w:rPr>
            <w:rFonts w:ascii="Times New Roman" w:eastAsia="Times New Roman" w:hAnsi="Times New Roman" w:cs="Times New Roman"/>
            <w:iCs/>
            <w:lang w:eastAsia="en-US" w:bidi="ar-SA"/>
          </w:rPr>
          <w:t xml:space="preserve"> values are </w:t>
        </w:r>
      </w:ins>
      <w:ins w:id="256" w:author="sholc2005" w:date="2016-10-03T22:27:00Z">
        <w:r>
          <w:rPr>
            <w:rFonts w:ascii="Times New Roman" w:eastAsia="Times New Roman" w:hAnsi="Times New Roman" w:cs="Times New Roman"/>
            <w:iCs/>
            <w:lang w:eastAsia="en-US" w:bidi="ar-SA"/>
          </w:rPr>
          <w:t>only a noise</w:t>
        </w:r>
      </w:ins>
      <w:ins w:id="257" w:author="sholc2005" w:date="2016-10-03T22:26:00Z">
        <w:r>
          <w:rPr>
            <w:rFonts w:ascii="Times New Roman" w:eastAsia="Times New Roman" w:hAnsi="Times New Roman" w:cs="Times New Roman"/>
            <w:iCs/>
            <w:lang w:eastAsia="en-US" w:bidi="ar-SA"/>
          </w:rPr>
          <w:t xml:space="preserve"> and we cannot </w:t>
        </w:r>
      </w:ins>
      <w:ins w:id="258" w:author="sholc2005" w:date="2016-10-03T22:28:00Z">
        <w:r>
          <w:rPr>
            <w:rFonts w:ascii="Times New Roman" w:eastAsia="Times New Roman" w:hAnsi="Times New Roman" w:cs="Times New Roman"/>
            <w:iCs/>
            <w:lang w:eastAsia="en-US" w:bidi="ar-SA"/>
          </w:rPr>
          <w:t>obtain</w:t>
        </w:r>
      </w:ins>
      <w:ins w:id="259" w:author="sholc2005" w:date="2016-10-03T22:26:00Z">
        <w:r>
          <w:rPr>
            <w:rFonts w:ascii="Times New Roman" w:eastAsia="Times New Roman" w:hAnsi="Times New Roman" w:cs="Times New Roman"/>
            <w:iCs/>
            <w:lang w:eastAsia="en-US" w:bidi="ar-SA"/>
          </w:rPr>
          <w:t xml:space="preserve"> real altitude.</w:t>
        </w:r>
      </w:ins>
      <w:ins w:id="260" w:author="sholc2005" w:date="2016-10-03T22:22:00Z">
        <w:r w:rsidR="009D5E45">
          <w:rPr>
            <w:rFonts w:ascii="Times New Roman" w:eastAsia="Times New Roman" w:hAnsi="Times New Roman" w:cs="Times New Roman"/>
            <w:iCs/>
            <w:lang w:eastAsia="en-US" w:bidi="ar-SA"/>
          </w:rPr>
          <w:t xml:space="preserve"> </w:t>
        </w:r>
      </w:ins>
    </w:p>
    <w:p w14:paraId="5B131D27" w14:textId="77777777" w:rsidR="008823A4" w:rsidDel="00BF035F" w:rsidRDefault="008823A4" w:rsidP="009D5E45">
      <w:pPr>
        <w:suppressAutoHyphens w:val="0"/>
        <w:spacing w:beforeAutospacing="1" w:afterAutospacing="1"/>
        <w:textAlignment w:val="auto"/>
        <w:rPr>
          <w:del w:id="261" w:author="sholc2005" w:date="2016-10-03T22:28:00Z"/>
          <w:rFonts w:ascii="Times New Roman" w:eastAsia="Times New Roman" w:hAnsi="Times New Roman" w:cs="Times New Roman"/>
          <w:i/>
          <w:iCs/>
          <w:lang w:eastAsia="en-US" w:bidi="ar-SA"/>
        </w:rPr>
      </w:pPr>
    </w:p>
    <w:p w14:paraId="07524593" w14:textId="77777777" w:rsidR="008823A4" w:rsidRDefault="00BF035F">
      <w:pPr>
        <w:pStyle w:val="Heading2"/>
      </w:pPr>
      <w:bookmarkStart w:id="262" w:name="_GoBack"/>
      <w:bookmarkEnd w:id="262"/>
      <w:r>
        <w:t>Exploratory Visualization</w:t>
      </w:r>
    </w:p>
    <w:p w14:paraId="7A43DB29"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visualized a relevant characteristic or feature about the dataset or input data?</w:t>
      </w:r>
    </w:p>
    <w:p w14:paraId="183BAE08"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visualization thoroughly analyzed and discussed?</w:t>
      </w:r>
    </w:p>
    <w:p w14:paraId="44901F61" w14:textId="77777777" w:rsidR="008823A4" w:rsidRDefault="00BF035F">
      <w:pPr>
        <w:numPr>
          <w:ilvl w:val="0"/>
          <w:numId w:val="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a plot is provided, are the axes, titl</w:t>
      </w:r>
      <w:r>
        <w:rPr>
          <w:rFonts w:ascii="Times New Roman" w:eastAsia="Times New Roman" w:hAnsi="Times New Roman" w:cs="Times New Roman"/>
          <w:i/>
          <w:iCs/>
          <w:lang w:eastAsia="en-US" w:bidi="ar-SA"/>
        </w:rPr>
        <w:t>e, and datum clearly defined?</w:t>
      </w:r>
    </w:p>
    <w:p w14:paraId="6810A819" w14:textId="77777777" w:rsidR="008823A4" w:rsidRDefault="00BF035F">
      <w:pPr>
        <w:pStyle w:val="Heading2"/>
      </w:pPr>
      <w:r>
        <w:t>Algorithms and Techniques</w:t>
      </w:r>
    </w:p>
    <w:p w14:paraId="620DBB72"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algorithms you will use, including any default variables/parameters in the project clearly defined?</w:t>
      </w:r>
    </w:p>
    <w:p w14:paraId="43DCE1A0"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techniques to be used thoroughly discussed and justified?</w:t>
      </w:r>
    </w:p>
    <w:p w14:paraId="0BC88F78" w14:textId="77777777" w:rsidR="008823A4" w:rsidRDefault="00BF035F">
      <w:pPr>
        <w:numPr>
          <w:ilvl w:val="0"/>
          <w:numId w:val="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made clear how the i</w:t>
      </w:r>
      <w:r>
        <w:rPr>
          <w:rFonts w:ascii="Times New Roman" w:eastAsia="Times New Roman" w:hAnsi="Times New Roman" w:cs="Times New Roman"/>
          <w:i/>
          <w:iCs/>
          <w:lang w:eastAsia="en-US" w:bidi="ar-SA"/>
        </w:rPr>
        <w:t>nput data or datasets will be handled by the algorithms and techniques chosen?</w:t>
      </w:r>
    </w:p>
    <w:p w14:paraId="2834A7FE" w14:textId="77777777" w:rsidR="008823A4" w:rsidRDefault="00BF035F">
      <w:pPr>
        <w:pStyle w:val="Heading2"/>
      </w:pPr>
      <w:r>
        <w:t>Benchmark</w:t>
      </w:r>
    </w:p>
    <w:p w14:paraId="071D73FF" w14:textId="77777777" w:rsidR="008823A4" w:rsidRDefault="00BF035F">
      <w:pPr>
        <w:numPr>
          <w:ilvl w:val="0"/>
          <w:numId w:val="4"/>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some result or value been provided that acts as a benchmark for measuring performance?</w:t>
      </w:r>
    </w:p>
    <w:p w14:paraId="0FF7C45F" w14:textId="77777777" w:rsidR="008823A4" w:rsidRDefault="00BF035F">
      <w:pPr>
        <w:numPr>
          <w:ilvl w:val="0"/>
          <w:numId w:val="4"/>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clear how this result or value was obtained (whether by data or by hyp</w:t>
      </w:r>
      <w:r>
        <w:rPr>
          <w:rFonts w:ascii="Times New Roman" w:eastAsia="Times New Roman" w:hAnsi="Times New Roman" w:cs="Times New Roman"/>
          <w:i/>
          <w:iCs/>
          <w:lang w:eastAsia="en-US" w:bidi="ar-SA"/>
        </w:rPr>
        <w:t>othesis)?</w:t>
      </w:r>
    </w:p>
    <w:p w14:paraId="2F3535F9" w14:textId="77777777" w:rsidR="008823A4" w:rsidRDefault="00BF035F">
      <w:pPr>
        <w:pStyle w:val="Heading1"/>
      </w:pPr>
      <w:r>
        <w:t>III. Methodology</w:t>
      </w:r>
    </w:p>
    <w:p w14:paraId="2764538C" w14:textId="77777777" w:rsidR="008823A4" w:rsidRDefault="00BF035F">
      <w:r>
        <w:rPr>
          <w:rStyle w:val="Emphasis"/>
        </w:rPr>
        <w:t>(approx. 3-5 pages)</w:t>
      </w:r>
    </w:p>
    <w:p w14:paraId="4EE5DD47" w14:textId="77777777" w:rsidR="008823A4" w:rsidRDefault="00BF035F">
      <w:pPr>
        <w:pStyle w:val="Heading2"/>
      </w:pPr>
      <w:r>
        <w:t>Data Preprocessing</w:t>
      </w:r>
    </w:p>
    <w:p w14:paraId="6366C834"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the algorithms chosen require preprocessing steps like feature selection or feature transformations, have they been properly documented?</w:t>
      </w:r>
    </w:p>
    <w:p w14:paraId="791B63CE"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lastRenderedPageBreak/>
        <w:t xml:space="preserve">Based on the </w:t>
      </w:r>
      <w:r>
        <w:rPr>
          <w:rFonts w:ascii="Times New Roman" w:eastAsia="Times New Roman" w:hAnsi="Times New Roman" w:cs="Times New Roman"/>
          <w:b/>
          <w:bCs/>
          <w:i/>
          <w:iCs/>
          <w:lang w:eastAsia="en-US" w:bidi="ar-SA"/>
        </w:rPr>
        <w:t>Data Exploration</w:t>
      </w:r>
      <w:r>
        <w:rPr>
          <w:rFonts w:ascii="Times New Roman" w:eastAsia="Times New Roman" w:hAnsi="Times New Roman" w:cs="Times New Roman"/>
          <w:i/>
          <w:iCs/>
          <w:lang w:eastAsia="en-US" w:bidi="ar-SA"/>
        </w:rPr>
        <w:t xml:space="preserve"> section, if there we</w:t>
      </w:r>
      <w:r>
        <w:rPr>
          <w:rFonts w:ascii="Times New Roman" w:eastAsia="Times New Roman" w:hAnsi="Times New Roman" w:cs="Times New Roman"/>
          <w:i/>
          <w:iCs/>
          <w:lang w:eastAsia="en-US" w:bidi="ar-SA"/>
        </w:rPr>
        <w:t>re abnormalities or characteristics that needed to be addressed, have they been properly corrected?</w:t>
      </w:r>
    </w:p>
    <w:p w14:paraId="2AD0CBC6" w14:textId="77777777" w:rsidR="008823A4" w:rsidRDefault="00BF035F">
      <w:pPr>
        <w:numPr>
          <w:ilvl w:val="0"/>
          <w:numId w:val="5"/>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no preprocessing is needed, has it been made clear why?</w:t>
      </w:r>
    </w:p>
    <w:p w14:paraId="2726412D" w14:textId="77777777" w:rsidR="008823A4" w:rsidRDefault="00BF035F">
      <w:pPr>
        <w:pStyle w:val="Heading2"/>
      </w:pPr>
      <w:r>
        <w:t>Implementation</w:t>
      </w:r>
    </w:p>
    <w:p w14:paraId="019F1173"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it made clear how the algorithms and techniques were implemented with the given</w:t>
      </w:r>
      <w:r>
        <w:rPr>
          <w:rFonts w:ascii="Times New Roman" w:eastAsia="Times New Roman" w:hAnsi="Times New Roman" w:cs="Times New Roman"/>
          <w:i/>
          <w:iCs/>
          <w:lang w:eastAsia="en-US" w:bidi="ar-SA"/>
        </w:rPr>
        <w:t xml:space="preserve"> datasets or input data?</w:t>
      </w:r>
    </w:p>
    <w:p w14:paraId="4E6D21CC"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any complications with the original metrics or techniques that required changing prior to acquiring a solution?</w:t>
      </w:r>
    </w:p>
    <w:p w14:paraId="4BB671B7" w14:textId="77777777" w:rsidR="008823A4" w:rsidRDefault="00BF035F">
      <w:pPr>
        <w:numPr>
          <w:ilvl w:val="0"/>
          <w:numId w:val="6"/>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Was there any part of the coding process (e.g., writing complicated functions) that should be documented?</w:t>
      </w:r>
    </w:p>
    <w:p w14:paraId="31356049" w14:textId="77777777" w:rsidR="008823A4" w:rsidRDefault="00BF035F">
      <w:pPr>
        <w:pStyle w:val="Heading2"/>
      </w:pPr>
      <w:r>
        <w:t>Refinement</w:t>
      </w:r>
    </w:p>
    <w:p w14:paraId="67BB8C16"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an initial solution been found and clearly reported?</w:t>
      </w:r>
    </w:p>
    <w:p w14:paraId="20FA1158"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process of improvement clearly documented, such as what techniques were used?</w:t>
      </w:r>
    </w:p>
    <w:p w14:paraId="34781F48" w14:textId="77777777" w:rsidR="008823A4" w:rsidRDefault="00BF035F">
      <w:pPr>
        <w:numPr>
          <w:ilvl w:val="0"/>
          <w:numId w:val="7"/>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intermediate and final solutions clearly reported as the process is improved?</w:t>
      </w:r>
    </w:p>
    <w:p w14:paraId="7F54DD7A" w14:textId="77777777" w:rsidR="008823A4" w:rsidRDefault="00BF035F">
      <w:pPr>
        <w:pStyle w:val="Heading1"/>
      </w:pPr>
      <w:r>
        <w:t>IV. Results</w:t>
      </w:r>
    </w:p>
    <w:p w14:paraId="75C186BB" w14:textId="77777777" w:rsidR="008823A4" w:rsidRDefault="00BF035F">
      <w:r>
        <w:rPr>
          <w:rStyle w:val="Emphasis"/>
        </w:rPr>
        <w:t xml:space="preserve">(approx. </w:t>
      </w:r>
      <w:r>
        <w:rPr>
          <w:rStyle w:val="Emphasis"/>
        </w:rPr>
        <w:t>2-3 pages)</w:t>
      </w:r>
    </w:p>
    <w:p w14:paraId="1C5AA60D" w14:textId="77777777" w:rsidR="008823A4" w:rsidRDefault="00BF035F">
      <w:pPr>
        <w:pStyle w:val="Heading2"/>
      </w:pPr>
      <w:r>
        <w:t>Model Evaluation and Validation</w:t>
      </w:r>
    </w:p>
    <w:p w14:paraId="5CA10CC6"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final model reasonable and aligning with solution expectations? Are the final parameters of the model appropriate?</w:t>
      </w:r>
    </w:p>
    <w:p w14:paraId="2973EFC8"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Has the final model been tested with various inputs to evaluate whether the model generaliz</w:t>
      </w:r>
      <w:r>
        <w:rPr>
          <w:rFonts w:ascii="Times New Roman" w:eastAsia="Times New Roman" w:hAnsi="Times New Roman" w:cs="Times New Roman"/>
          <w:i/>
          <w:iCs/>
          <w:lang w:eastAsia="en-US" w:bidi="ar-SA"/>
        </w:rPr>
        <w:t>es well to unseen data?</w:t>
      </w:r>
    </w:p>
    <w:p w14:paraId="5FC29C0D"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model robust enough for the problem? Do small perturbations (changes) in training data or the input space greatly affect the results?</w:t>
      </w:r>
    </w:p>
    <w:p w14:paraId="47E99B1A" w14:textId="77777777" w:rsidR="008823A4" w:rsidRDefault="00BF035F">
      <w:pPr>
        <w:numPr>
          <w:ilvl w:val="0"/>
          <w:numId w:val="8"/>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Can results found from the model be trusted?</w:t>
      </w:r>
    </w:p>
    <w:p w14:paraId="67F0225D" w14:textId="77777777" w:rsidR="008823A4" w:rsidRDefault="00BF035F">
      <w:pPr>
        <w:pStyle w:val="Heading2"/>
      </w:pPr>
      <w:r>
        <w:t>Justification</w:t>
      </w:r>
    </w:p>
    <w:p w14:paraId="02633589"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 final results found stro</w:t>
      </w:r>
      <w:r>
        <w:rPr>
          <w:rFonts w:ascii="Times New Roman" w:eastAsia="Times New Roman" w:hAnsi="Times New Roman" w:cs="Times New Roman"/>
          <w:i/>
          <w:iCs/>
          <w:lang w:eastAsia="en-US" w:bidi="ar-SA"/>
        </w:rPr>
        <w:t>nger than the benchmark result reported earlier?</w:t>
      </w:r>
    </w:p>
    <w:p w14:paraId="330983E4"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thoroughly analyzed and discussed the final solution?</w:t>
      </w:r>
    </w:p>
    <w:p w14:paraId="0F15815F" w14:textId="77777777" w:rsidR="008823A4" w:rsidRDefault="00BF035F">
      <w:pPr>
        <w:numPr>
          <w:ilvl w:val="0"/>
          <w:numId w:val="9"/>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final solution significant enough to have solved the problem?</w:t>
      </w:r>
    </w:p>
    <w:p w14:paraId="4710E530" w14:textId="77777777" w:rsidR="008823A4" w:rsidRDefault="00BF035F">
      <w:pPr>
        <w:pStyle w:val="Heading1"/>
      </w:pPr>
      <w:r>
        <w:t>V. Conclusion</w:t>
      </w:r>
    </w:p>
    <w:p w14:paraId="6E354DCF" w14:textId="77777777" w:rsidR="008823A4" w:rsidRDefault="00BF035F">
      <w:r>
        <w:rPr>
          <w:rStyle w:val="Emphasis"/>
        </w:rPr>
        <w:t>(approx. 1-2 pages)</w:t>
      </w:r>
    </w:p>
    <w:p w14:paraId="0DF6E335" w14:textId="77777777" w:rsidR="008823A4" w:rsidRDefault="00BF035F">
      <w:pPr>
        <w:pStyle w:val="Heading2"/>
      </w:pPr>
      <w:r>
        <w:t>Free-Form Visualization</w:t>
      </w:r>
    </w:p>
    <w:p w14:paraId="53771609"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Have you visualiz</w:t>
      </w:r>
      <w:r>
        <w:rPr>
          <w:rFonts w:ascii="Times New Roman" w:eastAsia="Times New Roman" w:hAnsi="Times New Roman" w:cs="Times New Roman"/>
          <w:i/>
          <w:iCs/>
          <w:lang w:eastAsia="en-US" w:bidi="ar-SA"/>
        </w:rPr>
        <w:t>ed a relevant or important quality about the problem, dataset, input data, or results?</w:t>
      </w:r>
    </w:p>
    <w:p w14:paraId="1A953070"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Is the visualization thoroughly analyzed and discussed?</w:t>
      </w:r>
    </w:p>
    <w:p w14:paraId="686FF201" w14:textId="77777777" w:rsidR="008823A4" w:rsidRDefault="00BF035F">
      <w:pPr>
        <w:numPr>
          <w:ilvl w:val="0"/>
          <w:numId w:val="10"/>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a plot is provided, are the axes, title, and datum clearly defined?</w:t>
      </w:r>
    </w:p>
    <w:p w14:paraId="29A40ED8" w14:textId="77777777" w:rsidR="008823A4" w:rsidRDefault="00BF035F">
      <w:pPr>
        <w:pStyle w:val="Heading2"/>
      </w:pPr>
      <w:r>
        <w:t>Reflection</w:t>
      </w:r>
    </w:p>
    <w:p w14:paraId="15DA3F53"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 xml:space="preserve">Have you thoroughly summarized </w:t>
      </w:r>
      <w:r>
        <w:rPr>
          <w:rFonts w:ascii="Times New Roman" w:eastAsia="Times New Roman" w:hAnsi="Times New Roman" w:cs="Times New Roman"/>
          <w:i/>
          <w:iCs/>
          <w:lang w:eastAsia="en-US" w:bidi="ar-SA"/>
        </w:rPr>
        <w:t>the entire process you used for this project?</w:t>
      </w:r>
    </w:p>
    <w:p w14:paraId="70BC183C"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any interesting aspects of the project?</w:t>
      </w:r>
    </w:p>
    <w:p w14:paraId="7AFAA1C4"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lastRenderedPageBreak/>
        <w:t>Were there any difficult aspects of the project?</w:t>
      </w:r>
    </w:p>
    <w:p w14:paraId="7C1CD2A9" w14:textId="77777777" w:rsidR="008823A4" w:rsidRDefault="00BF035F">
      <w:pPr>
        <w:numPr>
          <w:ilvl w:val="0"/>
          <w:numId w:val="11"/>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Does the final model and solution fit your expectations for the problem, and should it be used in a general se</w:t>
      </w:r>
      <w:r>
        <w:rPr>
          <w:rFonts w:ascii="Times New Roman" w:eastAsia="Times New Roman" w:hAnsi="Times New Roman" w:cs="Times New Roman"/>
          <w:i/>
          <w:iCs/>
          <w:lang w:eastAsia="en-US" w:bidi="ar-SA"/>
        </w:rPr>
        <w:t>tting to solve these types of problems?</w:t>
      </w:r>
    </w:p>
    <w:p w14:paraId="78CAA456" w14:textId="77777777" w:rsidR="008823A4" w:rsidRDefault="00BF035F">
      <w:pPr>
        <w:pStyle w:val="Heading2"/>
      </w:pPr>
      <w:r>
        <w:t>Improvement</w:t>
      </w:r>
    </w:p>
    <w:p w14:paraId="110F7CB1"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Are there further improvements that could be made on the algorithms or techniques you used in this project?</w:t>
      </w:r>
    </w:p>
    <w:p w14:paraId="1A2F591C"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Were there algorithms or techniques you researched that you did not know how to implement, but w</w:t>
      </w:r>
      <w:r>
        <w:rPr>
          <w:rFonts w:ascii="Times New Roman" w:eastAsia="Times New Roman" w:hAnsi="Times New Roman" w:cs="Times New Roman"/>
          <w:i/>
          <w:iCs/>
          <w:lang w:eastAsia="en-US" w:bidi="ar-SA"/>
        </w:rPr>
        <w:t>ould consider using if you knew how?</w:t>
      </w:r>
    </w:p>
    <w:p w14:paraId="257A539A" w14:textId="77777777" w:rsidR="008823A4" w:rsidRDefault="00BF035F">
      <w:pPr>
        <w:numPr>
          <w:ilvl w:val="0"/>
          <w:numId w:val="12"/>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i/>
          <w:iCs/>
          <w:lang w:eastAsia="en-US" w:bidi="ar-SA"/>
        </w:rPr>
        <w:t>If you used your final solution as the new benchmark, do you think an even better solution exists?</w:t>
      </w:r>
    </w:p>
    <w:p w14:paraId="60E5F8E9" w14:textId="77777777" w:rsidR="008823A4" w:rsidRDefault="00BF035F">
      <w:p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Before submitting, ask yourself. . .</w:t>
      </w:r>
    </w:p>
    <w:p w14:paraId="718AE4C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Does the project report you’ve written follow a well-organized structure similar to</w:t>
      </w:r>
      <w:r>
        <w:rPr>
          <w:rFonts w:ascii="Times New Roman" w:eastAsia="Times New Roman" w:hAnsi="Times New Roman" w:cs="Times New Roman"/>
          <w:lang w:eastAsia="en-US" w:bidi="ar-SA"/>
        </w:rPr>
        <w:t xml:space="preserve"> that of the project template?</w:t>
      </w:r>
    </w:p>
    <w:p w14:paraId="7878645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Is each section (particularly </w:t>
      </w:r>
      <w:r>
        <w:rPr>
          <w:rFonts w:ascii="Times New Roman" w:eastAsia="Times New Roman" w:hAnsi="Times New Roman" w:cs="Times New Roman"/>
          <w:b/>
          <w:bCs/>
          <w:lang w:eastAsia="en-US" w:bidi="ar-SA"/>
        </w:rPr>
        <w:t>Analysis</w:t>
      </w:r>
      <w:r>
        <w:rPr>
          <w:rFonts w:ascii="Times New Roman" w:eastAsia="Times New Roman" w:hAnsi="Times New Roman" w:cs="Times New Roman"/>
          <w:lang w:eastAsia="en-US" w:bidi="ar-SA"/>
        </w:rPr>
        <w:t xml:space="preserve"> and </w:t>
      </w:r>
      <w:r>
        <w:rPr>
          <w:rFonts w:ascii="Times New Roman" w:eastAsia="Times New Roman" w:hAnsi="Times New Roman" w:cs="Times New Roman"/>
          <w:b/>
          <w:bCs/>
          <w:lang w:eastAsia="en-US" w:bidi="ar-SA"/>
        </w:rPr>
        <w:t>Methodology</w:t>
      </w:r>
      <w:r>
        <w:rPr>
          <w:rFonts w:ascii="Times New Roman" w:eastAsia="Times New Roman" w:hAnsi="Times New Roman" w:cs="Times New Roman"/>
          <w:lang w:eastAsia="en-US" w:bidi="ar-SA"/>
        </w:rPr>
        <w:t>) written in a clear, concise and specific fashion? Are there any ambiguous terms or phrases that need clarification?</w:t>
      </w:r>
    </w:p>
    <w:p w14:paraId="3DAF202C"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Would the intended audience of your project be able t</w:t>
      </w:r>
      <w:r>
        <w:rPr>
          <w:rFonts w:ascii="Times New Roman" w:eastAsia="Times New Roman" w:hAnsi="Times New Roman" w:cs="Times New Roman"/>
          <w:lang w:eastAsia="en-US" w:bidi="ar-SA"/>
        </w:rPr>
        <w:t>o understand your analysis, methods, and results?</w:t>
      </w:r>
    </w:p>
    <w:p w14:paraId="0272107B"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Have you properly proof-read your project report to assure there are minimal grammatical and spelling mistakes?</w:t>
      </w:r>
    </w:p>
    <w:p w14:paraId="6CEEDFA6"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Are all the resources used for this project correctly cited and referenced?</w:t>
      </w:r>
    </w:p>
    <w:p w14:paraId="2306E084" w14:textId="77777777" w:rsidR="008823A4" w:rsidRDefault="00BF035F">
      <w:pPr>
        <w:numPr>
          <w:ilvl w:val="0"/>
          <w:numId w:val="13"/>
        </w:numPr>
        <w:suppressAutoHyphens w:val="0"/>
        <w:spacing w:beforeAutospacing="1" w:afterAutospacing="1"/>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Is the code that </w:t>
      </w:r>
      <w:r>
        <w:rPr>
          <w:rFonts w:ascii="Times New Roman" w:eastAsia="Times New Roman" w:hAnsi="Times New Roman" w:cs="Times New Roman"/>
          <w:lang w:eastAsia="en-US" w:bidi="ar-SA"/>
        </w:rPr>
        <w:t>implements your solution easily readable and properly commented?</w:t>
      </w:r>
    </w:p>
    <w:p w14:paraId="59DFE013" w14:textId="77777777" w:rsidR="008823A4" w:rsidRDefault="00BF035F">
      <w:pPr>
        <w:numPr>
          <w:ilvl w:val="0"/>
          <w:numId w:val="13"/>
        </w:numPr>
        <w:suppressAutoHyphens w:val="0"/>
        <w:spacing w:beforeAutospacing="1" w:afterAutospacing="1"/>
        <w:textAlignment w:val="auto"/>
      </w:pPr>
      <w:r>
        <w:rPr>
          <w:rFonts w:ascii="Times New Roman" w:eastAsia="Times New Roman" w:hAnsi="Times New Roman" w:cs="Times New Roman"/>
          <w:lang w:eastAsia="en-US" w:bidi="ar-SA"/>
        </w:rPr>
        <w:t>Does the code execute without error and produce results similar to those reported?</w:t>
      </w:r>
    </w:p>
    <w:sectPr w:rsidR="008823A4">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olc2005" w:date="2016-09-02T21:28:00Z" w:initials="s">
    <w:p w14:paraId="0A779F0B" w14:textId="77777777" w:rsidR="008823A4" w:rsidRDefault="00BF035F">
      <w:r>
        <w:rPr>
          <w:rFonts w:ascii="Times New Roman" w:eastAsia="Times New Roman" w:hAnsi="Times New Roman" w:cs="Times New Roman"/>
          <w:i/>
          <w:iCs/>
          <w:lang w:eastAsia="en-US" w:bidi="ar-SA"/>
        </w:rPr>
        <w:t>Has an overview of the project been provided, such as the problem domain, project origin, and related datase</w:t>
      </w:r>
      <w:r>
        <w:rPr>
          <w:rFonts w:ascii="Times New Roman" w:eastAsia="Times New Roman" w:hAnsi="Times New Roman" w:cs="Times New Roman"/>
          <w:i/>
          <w:iCs/>
          <w:lang w:eastAsia="en-US" w:bidi="ar-SA"/>
        </w:rPr>
        <w:t>ts or input data?</w:t>
      </w:r>
    </w:p>
    <w:p w14:paraId="2A1D0DCA" w14:textId="77777777" w:rsidR="008823A4" w:rsidRDefault="00BF035F">
      <w:r>
        <w:rPr>
          <w:rFonts w:ascii="Times New Roman" w:eastAsia="Times New Roman" w:hAnsi="Times New Roman" w:cs="Times New Roman"/>
          <w:i/>
          <w:iCs/>
          <w:lang w:eastAsia="en-US" w:bidi="ar-SA"/>
        </w:rPr>
        <w:t>Has enough background information been given so that an uninformed reader would understand the problem domain and following problem statement?</w:t>
      </w:r>
    </w:p>
    <w:p w14:paraId="37A6B8FA" w14:textId="77777777" w:rsidR="008823A4" w:rsidRDefault="008823A4"/>
  </w:comment>
  <w:comment w:id="89" w:author="sholc2005" w:date="2016-09-02T21:25:00Z" w:initials="s">
    <w:p w14:paraId="12132A50" w14:textId="77777777" w:rsidR="008823A4" w:rsidRDefault="00BF035F">
      <w:r>
        <w:rPr>
          <w:rFonts w:eastAsia="DejaVu Sans" w:cs="DejaVu Sans"/>
          <w:lang w:eastAsia="en-US" w:bidi="en-US"/>
        </w:rPr>
        <w:t>Also need to include testing set</w:t>
      </w:r>
    </w:p>
  </w:comment>
  <w:comment w:id="104" w:author="sholc2005" w:date="2016-09-02T21:28:00Z" w:initials="s">
    <w:p w14:paraId="044AEA3A" w14:textId="77777777" w:rsidR="008823A4" w:rsidRDefault="00BF035F">
      <w:r>
        <w:rPr>
          <w:rFonts w:ascii="Times New Roman" w:eastAsia="Times New Roman" w:hAnsi="Times New Roman" w:cs="Times New Roman"/>
          <w:i/>
          <w:iCs/>
          <w:lang w:eastAsia="en-US" w:bidi="ar-SA"/>
        </w:rPr>
        <w:t xml:space="preserve">Is the problem statement clearly defined? Will the reader </w:t>
      </w:r>
      <w:r>
        <w:rPr>
          <w:rFonts w:ascii="Times New Roman" w:eastAsia="Times New Roman" w:hAnsi="Times New Roman" w:cs="Times New Roman"/>
          <w:i/>
          <w:iCs/>
          <w:lang w:eastAsia="en-US" w:bidi="ar-SA"/>
        </w:rPr>
        <w:t>understand what you are expecting to solve?</w:t>
      </w:r>
    </w:p>
    <w:p w14:paraId="49085829" w14:textId="77777777" w:rsidR="008823A4" w:rsidRDefault="00BF035F">
      <w:r>
        <w:rPr>
          <w:rFonts w:ascii="Times New Roman" w:eastAsia="Times New Roman" w:hAnsi="Times New Roman" w:cs="Times New Roman"/>
          <w:i/>
          <w:iCs/>
          <w:lang w:eastAsia="en-US" w:bidi="ar-SA"/>
        </w:rPr>
        <w:t>Have you thoroughly discussed how you will attempt to solve the problem?</w:t>
      </w:r>
    </w:p>
    <w:p w14:paraId="602AF35C" w14:textId="77777777" w:rsidR="008823A4" w:rsidRDefault="00BF035F">
      <w:r>
        <w:rPr>
          <w:rFonts w:ascii="Times New Roman" w:eastAsia="Times New Roman" w:hAnsi="Times New Roman" w:cs="Times New Roman"/>
          <w:i/>
          <w:iCs/>
          <w:lang w:eastAsia="en-US" w:bidi="ar-SA"/>
        </w:rPr>
        <w:t>Is an anticipated solution clearly defined? Will the reader understand what results you are looking for?</w:t>
      </w:r>
    </w:p>
    <w:p w14:paraId="6AC701C9" w14:textId="77777777" w:rsidR="008823A4" w:rsidRDefault="008823A4"/>
  </w:comment>
  <w:comment w:id="165" w:author="sholc2005" w:date="2016-09-02T23:00:00Z" w:initials="s">
    <w:p w14:paraId="6F9C7567" w14:textId="77777777" w:rsidR="008823A4" w:rsidRDefault="00BF035F">
      <w:r>
        <w:rPr>
          <w:rFonts w:ascii="Times New Roman" w:eastAsia="Times New Roman" w:hAnsi="Times New Roman" w:cs="Times New Roman"/>
          <w:i/>
          <w:iCs/>
          <w:lang w:eastAsia="en-US" w:bidi="ar-SA"/>
        </w:rPr>
        <w:t xml:space="preserve">Are the metrics you’ve chosen to </w:t>
      </w:r>
      <w:r>
        <w:rPr>
          <w:rFonts w:ascii="Times New Roman" w:eastAsia="Times New Roman" w:hAnsi="Times New Roman" w:cs="Times New Roman"/>
          <w:i/>
          <w:iCs/>
          <w:lang w:eastAsia="en-US" w:bidi="ar-SA"/>
        </w:rPr>
        <w:t>measure the performance of your models clearly discussed and defined?</w:t>
      </w:r>
    </w:p>
    <w:p w14:paraId="6050D425" w14:textId="77777777" w:rsidR="008823A4" w:rsidRDefault="00BF035F">
      <w:r>
        <w:rPr>
          <w:rFonts w:ascii="Times New Roman" w:eastAsia="Times New Roman" w:hAnsi="Times New Roman" w:cs="Times New Roman"/>
          <w:i/>
          <w:iCs/>
          <w:lang w:eastAsia="en-US" w:bidi="ar-SA"/>
        </w:rPr>
        <w:t>Have you provided reasonable justification for the metrics chosen based on the problem and solution?</w:t>
      </w:r>
    </w:p>
    <w:p w14:paraId="17E786A8" w14:textId="77777777" w:rsidR="008823A4" w:rsidRDefault="008823A4"/>
  </w:comment>
  <w:comment w:id="186" w:author="Unknown Author" w:date="2016-09-29T09:23:00Z" w:initials="">
    <w:p w14:paraId="28258E22" w14:textId="77777777" w:rsidR="008823A4" w:rsidRPr="009D5E45" w:rsidRDefault="00BF035F">
      <w:r w:rsidRPr="009D5E45">
        <w:rPr>
          <w:rFonts w:ascii="Times New Roman" w:eastAsia="Times New Roman" w:hAnsi="Times New Roman"/>
          <w:iCs/>
          <w:sz w:val="20"/>
          <w:lang w:eastAsia="ar-SA"/>
        </w:rPr>
        <w:t>If a data</w:t>
      </w:r>
      <w:r w:rsidRPr="009D5E45">
        <w:rPr>
          <w:sz w:val="20"/>
          <w:lang w:eastAsia="ar-SA" w:bidi="ar-SA"/>
        </w:rPr>
        <w:t xml:space="preserve"> </w:t>
      </w:r>
      <w:r w:rsidRPr="009D5E45">
        <w:rPr>
          <w:rFonts w:ascii="Times New Roman" w:eastAsia="Times New Roman" w:hAnsi="Times New Roman"/>
          <w:iCs/>
          <w:sz w:val="20"/>
          <w:lang w:eastAsia="ar-SA"/>
        </w:rPr>
        <w:t>set is present for this problem, have you thoroughly discussed certain fe</w:t>
      </w:r>
      <w:r w:rsidRPr="009D5E45">
        <w:rPr>
          <w:rFonts w:ascii="Times New Roman" w:eastAsia="Times New Roman" w:hAnsi="Times New Roman"/>
          <w:iCs/>
          <w:sz w:val="20"/>
          <w:lang w:eastAsia="ar-SA"/>
        </w:rPr>
        <w:t>atures about the dataset? Has a data sample been provided to the reader?</w:t>
      </w:r>
    </w:p>
    <w:p w14:paraId="43CA838C" w14:textId="77777777" w:rsidR="008823A4" w:rsidRPr="009D5E45" w:rsidRDefault="00BF035F">
      <w:r w:rsidRPr="009D5E45">
        <w:rPr>
          <w:rFonts w:ascii="Times New Roman" w:eastAsia="Times New Roman" w:hAnsi="Times New Roman"/>
          <w:iCs/>
          <w:sz w:val="20"/>
          <w:lang w:eastAsia="ar-SA"/>
        </w:rPr>
        <w:t>If a dataset is present for this problem, are statistics about the dataset calculated and reported? Have any relevant results from this calculation been discussed?</w:t>
      </w:r>
    </w:p>
    <w:p w14:paraId="4B25597E" w14:textId="77777777" w:rsidR="008823A4" w:rsidRPr="009D5E45" w:rsidRDefault="00BF035F">
      <w:r w:rsidRPr="009D5E45">
        <w:rPr>
          <w:rFonts w:ascii="Times New Roman" w:eastAsia="Times New Roman" w:hAnsi="Times New Roman"/>
          <w:iCs/>
          <w:sz w:val="20"/>
          <w:lang w:eastAsia="ar-SA"/>
        </w:rPr>
        <w:t>Are there any abnor</w:t>
      </w:r>
      <w:r w:rsidRPr="009D5E45">
        <w:rPr>
          <w:rFonts w:ascii="Times New Roman" w:eastAsia="Times New Roman" w:hAnsi="Times New Roman"/>
          <w:iCs/>
          <w:sz w:val="20"/>
          <w:lang w:eastAsia="ar-SA"/>
        </w:rPr>
        <w:t>malities or characteristics about the input space or dataset that need to be addressed? (categorical variables, missing values, outliers, etc.)</w:t>
      </w:r>
    </w:p>
    <w:p w14:paraId="72E7031F" w14:textId="77777777" w:rsidR="008823A4" w:rsidRPr="009D5E45" w:rsidRDefault="008823A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6B8FA" w15:done="0"/>
  <w15:commentEx w15:paraId="12132A50" w15:done="0"/>
  <w15:commentEx w15:paraId="6AC701C9" w15:done="0"/>
  <w15:commentEx w15:paraId="17E786A8" w15:done="0"/>
  <w15:commentEx w15:paraId="72E703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C44"/>
    <w:multiLevelType w:val="multilevel"/>
    <w:tmpl w:val="71F2E3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27B6072"/>
    <w:multiLevelType w:val="multilevel"/>
    <w:tmpl w:val="9368A3C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23965A9B"/>
    <w:multiLevelType w:val="multilevel"/>
    <w:tmpl w:val="5AA02A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9D3818"/>
    <w:multiLevelType w:val="multilevel"/>
    <w:tmpl w:val="81BA5D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5B9721C"/>
    <w:multiLevelType w:val="multilevel"/>
    <w:tmpl w:val="E6AE46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8A20CD8"/>
    <w:multiLevelType w:val="multilevel"/>
    <w:tmpl w:val="CD444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01256E3"/>
    <w:multiLevelType w:val="multilevel"/>
    <w:tmpl w:val="0310F1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FD742B3"/>
    <w:multiLevelType w:val="multilevel"/>
    <w:tmpl w:val="3BC8F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0EA5F8A"/>
    <w:multiLevelType w:val="multilevel"/>
    <w:tmpl w:val="E4367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3D1304F"/>
    <w:multiLevelType w:val="multilevel"/>
    <w:tmpl w:val="1FD81B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5C81793"/>
    <w:multiLevelType w:val="multilevel"/>
    <w:tmpl w:val="32E867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FE05F0"/>
    <w:multiLevelType w:val="multilevel"/>
    <w:tmpl w:val="CCF0A3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DDF0E84"/>
    <w:multiLevelType w:val="multilevel"/>
    <w:tmpl w:val="0CF2EE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70D3121"/>
    <w:multiLevelType w:val="multilevel"/>
    <w:tmpl w:val="E0D601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B7A4476"/>
    <w:multiLevelType w:val="multilevel"/>
    <w:tmpl w:val="4B569C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7D3D7301"/>
    <w:multiLevelType w:val="multilevel"/>
    <w:tmpl w:val="747C14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0"/>
  </w:num>
  <w:num w:numId="4">
    <w:abstractNumId w:val="13"/>
  </w:num>
  <w:num w:numId="5">
    <w:abstractNumId w:val="4"/>
  </w:num>
  <w:num w:numId="6">
    <w:abstractNumId w:val="2"/>
  </w:num>
  <w:num w:numId="7">
    <w:abstractNumId w:val="7"/>
  </w:num>
  <w:num w:numId="8">
    <w:abstractNumId w:val="14"/>
  </w:num>
  <w:num w:numId="9">
    <w:abstractNumId w:val="6"/>
  </w:num>
  <w:num w:numId="10">
    <w:abstractNumId w:val="8"/>
  </w:num>
  <w:num w:numId="11">
    <w:abstractNumId w:val="12"/>
  </w:num>
  <w:num w:numId="12">
    <w:abstractNumId w:val="10"/>
  </w:num>
  <w:num w:numId="13">
    <w:abstractNumId w:val="3"/>
  </w:num>
  <w:num w:numId="14">
    <w:abstractNumId w:val="15"/>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lc2005">
    <w15:presenceInfo w15:providerId="None" w15:userId="sholc2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characterSpacingControl w:val="doNotCompress"/>
  <w:compat>
    <w:compatSetting w:name="compatibilityMode" w:uri="http://schemas.microsoft.com/office/word" w:val="12"/>
  </w:compat>
  <w:rsids>
    <w:rsidRoot w:val="008823A4"/>
    <w:rsid w:val="008823A4"/>
    <w:rsid w:val="009D5E45"/>
    <w:rsid w:val="00BF03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B558"/>
  <w15:docId w15:val="{2D3163AE-57C2-46B7-B21F-8F74EF60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30D"/>
    <w:pPr>
      <w:suppressAutoHyphens/>
      <w:textAlignment w:val="baseline"/>
    </w:pPr>
  </w:style>
  <w:style w:type="paragraph" w:styleId="Heading1">
    <w:name w:val="heading 1"/>
    <w:basedOn w:val="Normal"/>
    <w:link w:val="Heading1Char"/>
    <w:uiPriority w:val="9"/>
    <w:qFormat/>
    <w:rsid w:val="00B94B9B"/>
    <w:pPr>
      <w:keepNext/>
      <w:keepLines/>
      <w:spacing w:before="240"/>
      <w:outlineLvl w:val="0"/>
    </w:pPr>
    <w:rPr>
      <w:rFonts w:asciiTheme="majorHAnsi" w:eastAsiaTheme="majorEastAsia" w:hAnsiTheme="majorHAnsi" w:cs="Mangal"/>
      <w:sz w:val="32"/>
      <w:szCs w:val="29"/>
    </w:rPr>
  </w:style>
  <w:style w:type="paragraph" w:styleId="Heading2">
    <w:name w:val="heading 2"/>
    <w:basedOn w:val="Normal"/>
    <w:link w:val="Heading2Char"/>
    <w:uiPriority w:val="9"/>
    <w:unhideWhenUsed/>
    <w:qFormat/>
    <w:rsid w:val="00FE70C2"/>
    <w:pPr>
      <w:keepNext/>
      <w:keepLines/>
      <w:spacing w:before="40" w:after="120"/>
      <w:outlineLvl w:val="1"/>
    </w:pPr>
    <w:rPr>
      <w:rFonts w:asciiTheme="majorHAnsi" w:eastAsiaTheme="majorEastAsia" w:hAnsiTheme="majorHAnsi" w:cs="Mangal"/>
      <w:sz w:val="26"/>
      <w:szCs w:val="23"/>
    </w:rPr>
  </w:style>
  <w:style w:type="paragraph" w:styleId="Heading3">
    <w:name w:val="heading 3"/>
    <w:basedOn w:val="Normal"/>
    <w:link w:val="Heading3Char"/>
    <w:uiPriority w:val="9"/>
    <w:qFormat/>
    <w:rsid w:val="00AE5BF5"/>
    <w:pPr>
      <w:suppressAutoHyphens w:val="0"/>
      <w:spacing w:beforeAutospacing="1" w:afterAutospacing="1"/>
      <w:textAlignment w:val="auto"/>
      <w:outlineLvl w:val="2"/>
    </w:pPr>
    <w:rPr>
      <w:rFonts w:ascii="Times New Roman" w:eastAsia="Times New Roman" w:hAnsi="Times New Roman" w:cs="Times New Roman"/>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5BF5"/>
    <w:rPr>
      <w:i/>
      <w:iCs/>
    </w:rPr>
  </w:style>
  <w:style w:type="character" w:customStyle="1" w:styleId="Heading3Char">
    <w:name w:val="Heading 3 Char"/>
    <w:basedOn w:val="DefaultParagraphFont"/>
    <w:link w:val="Heading3"/>
    <w:uiPriority w:val="9"/>
    <w:qFormat/>
    <w:rsid w:val="00AE5BF5"/>
    <w:rPr>
      <w:rFonts w:ascii="Times New Roman" w:eastAsia="Times New Roman" w:hAnsi="Times New Roman" w:cs="Times New Roman"/>
      <w:b/>
      <w:bCs/>
      <w:sz w:val="27"/>
      <w:szCs w:val="27"/>
      <w:lang w:eastAsia="en-US" w:bidi="ar-SA"/>
    </w:rPr>
  </w:style>
  <w:style w:type="character" w:customStyle="1" w:styleId="Heading2Char">
    <w:name w:val="Heading 2 Char"/>
    <w:basedOn w:val="DefaultParagraphFont"/>
    <w:link w:val="Heading2"/>
    <w:uiPriority w:val="9"/>
    <w:qFormat/>
    <w:rsid w:val="00FE70C2"/>
    <w:rPr>
      <w:rFonts w:asciiTheme="majorHAnsi" w:eastAsiaTheme="majorEastAsia" w:hAnsiTheme="majorHAnsi" w:cs="Mangal"/>
      <w:sz w:val="26"/>
      <w:szCs w:val="23"/>
    </w:rPr>
  </w:style>
  <w:style w:type="character" w:customStyle="1" w:styleId="Heading1Char">
    <w:name w:val="Heading 1 Char"/>
    <w:basedOn w:val="DefaultParagraphFont"/>
    <w:link w:val="Heading1"/>
    <w:uiPriority w:val="9"/>
    <w:qFormat/>
    <w:rsid w:val="00B94B9B"/>
    <w:rPr>
      <w:rFonts w:asciiTheme="majorHAnsi" w:eastAsiaTheme="majorEastAsia" w:hAnsiTheme="majorHAnsi" w:cs="Mangal"/>
      <w:sz w:val="32"/>
      <w:szCs w:val="29"/>
    </w:rPr>
  </w:style>
  <w:style w:type="character" w:styleId="Strong">
    <w:name w:val="Strong"/>
    <w:basedOn w:val="DefaultParagraphFont"/>
    <w:uiPriority w:val="22"/>
    <w:qFormat/>
    <w:rsid w:val="00415850"/>
    <w:rPr>
      <w:b/>
      <w:bCs/>
    </w:rPr>
  </w:style>
  <w:style w:type="character" w:customStyle="1" w:styleId="InternetLink">
    <w:name w:val="Internet Link"/>
    <w:basedOn w:val="DefaultParagraphFont"/>
    <w:uiPriority w:val="99"/>
    <w:unhideWhenUsed/>
    <w:rsid w:val="00B21FCF"/>
    <w:rPr>
      <w:color w:val="0563C1" w:themeColor="hyperlink"/>
      <w:u w:val="single"/>
    </w:rPr>
  </w:style>
  <w:style w:type="character" w:styleId="CommentReference">
    <w:name w:val="annotation reference"/>
    <w:basedOn w:val="DefaultParagraphFont"/>
    <w:uiPriority w:val="99"/>
    <w:semiHidden/>
    <w:unhideWhenUsed/>
    <w:qFormat/>
    <w:rsid w:val="0094760D"/>
    <w:rPr>
      <w:sz w:val="16"/>
      <w:szCs w:val="16"/>
    </w:rPr>
  </w:style>
  <w:style w:type="character" w:customStyle="1" w:styleId="CommentTextChar">
    <w:name w:val="Comment Text Char"/>
    <w:basedOn w:val="DefaultParagraphFont"/>
    <w:link w:val="CommentText"/>
    <w:uiPriority w:val="99"/>
    <w:semiHidden/>
    <w:qFormat/>
    <w:rsid w:val="0094760D"/>
    <w:rPr>
      <w:rFonts w:cs="Mangal"/>
      <w:sz w:val="20"/>
      <w:szCs w:val="18"/>
    </w:rPr>
  </w:style>
  <w:style w:type="character" w:customStyle="1" w:styleId="CommentSubjectChar">
    <w:name w:val="Comment Subject Char"/>
    <w:basedOn w:val="CommentTextChar"/>
    <w:link w:val="CommentSubject"/>
    <w:uiPriority w:val="99"/>
    <w:semiHidden/>
    <w:qFormat/>
    <w:rsid w:val="0094760D"/>
    <w:rPr>
      <w:rFonts w:cs="Mangal"/>
      <w:b/>
      <w:bCs/>
      <w:sz w:val="20"/>
      <w:szCs w:val="18"/>
    </w:rPr>
  </w:style>
  <w:style w:type="character" w:customStyle="1" w:styleId="BalloonTextChar">
    <w:name w:val="Balloon Text Char"/>
    <w:basedOn w:val="DefaultParagraphFont"/>
    <w:link w:val="BalloonText"/>
    <w:uiPriority w:val="99"/>
    <w:semiHidden/>
    <w:qFormat/>
    <w:rsid w:val="0094760D"/>
    <w:rPr>
      <w:rFonts w:ascii="Segoe UI" w:hAnsi="Segoe UI" w:cs="Mangal"/>
      <w:sz w:val="18"/>
      <w:szCs w:val="16"/>
    </w:rPr>
  </w:style>
  <w:style w:type="character" w:customStyle="1" w:styleId="tgc">
    <w:name w:val="_tgc"/>
    <w:basedOn w:val="DefaultParagraphFont"/>
    <w:qFormat/>
    <w:rsid w:val="008016E3"/>
  </w:style>
  <w:style w:type="character" w:customStyle="1" w:styleId="HTMLPreformattedChar">
    <w:name w:val="HTML Preformatted Char"/>
    <w:basedOn w:val="DefaultParagraphFont"/>
    <w:link w:val="HTMLPreformatted"/>
    <w:uiPriority w:val="99"/>
    <w:semiHidden/>
    <w:qFormat/>
    <w:rsid w:val="00D57228"/>
    <w:rPr>
      <w:rFonts w:ascii="Courier New" w:eastAsia="Times New Roman" w:hAnsi="Courier New" w:cs="Courier New"/>
      <w:sz w:val="20"/>
      <w:szCs w:val="20"/>
      <w:lang w:eastAsia="en-US" w:bidi="ar-SA"/>
    </w:rPr>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Times New Roman" w:hAnsi="Times New Roman"/>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Times New Roman" w:hAnsi="Times New Roman"/>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paragraph" w:customStyle="1" w:styleId="Heading">
    <w:name w:val="Heading"/>
    <w:basedOn w:val="Standard"/>
    <w:next w:val="BodyText"/>
    <w:qFormat/>
    <w:rsid w:val="000C530D"/>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rsid w:val="000C530D"/>
  </w:style>
  <w:style w:type="paragraph" w:styleId="Caption">
    <w:name w:val="caption"/>
    <w:basedOn w:val="Standard"/>
    <w:qFormat/>
    <w:rsid w:val="000C530D"/>
    <w:pPr>
      <w:suppressLineNumbers/>
      <w:spacing w:before="120" w:after="120"/>
    </w:pPr>
    <w:rPr>
      <w:i/>
      <w:iCs/>
    </w:rPr>
  </w:style>
  <w:style w:type="paragraph" w:customStyle="1" w:styleId="Index">
    <w:name w:val="Index"/>
    <w:basedOn w:val="Standard"/>
    <w:qFormat/>
    <w:rsid w:val="000C530D"/>
    <w:pPr>
      <w:suppressLineNumbers/>
    </w:pPr>
  </w:style>
  <w:style w:type="paragraph" w:customStyle="1" w:styleId="Standard">
    <w:name w:val="Standard"/>
    <w:qFormat/>
    <w:rsid w:val="000C530D"/>
  </w:style>
  <w:style w:type="paragraph" w:customStyle="1" w:styleId="Textbody">
    <w:name w:val="Text body"/>
    <w:basedOn w:val="Standard"/>
    <w:qFormat/>
    <w:rsid w:val="000C530D"/>
    <w:pPr>
      <w:spacing w:after="140" w:line="288" w:lineRule="auto"/>
    </w:pPr>
  </w:style>
  <w:style w:type="paragraph" w:styleId="NormalWeb">
    <w:name w:val="Normal (Web)"/>
    <w:basedOn w:val="Normal"/>
    <w:uiPriority w:val="99"/>
    <w:semiHidden/>
    <w:unhideWhenUsed/>
    <w:qFormat/>
    <w:rsid w:val="00DA3401"/>
    <w:pPr>
      <w:suppressAutoHyphens w:val="0"/>
      <w:spacing w:beforeAutospacing="1" w:afterAutospacing="1"/>
      <w:textAlignment w:val="auto"/>
    </w:pPr>
    <w:rPr>
      <w:rFonts w:ascii="Times New Roman" w:eastAsia="Times New Roman" w:hAnsi="Times New Roman" w:cs="Times New Roman"/>
      <w:lang w:eastAsia="en-US" w:bidi="ar-SA"/>
    </w:rPr>
  </w:style>
  <w:style w:type="paragraph" w:styleId="CommentText">
    <w:name w:val="annotation text"/>
    <w:basedOn w:val="Normal"/>
    <w:link w:val="CommentTextChar"/>
    <w:uiPriority w:val="99"/>
    <w:semiHidden/>
    <w:unhideWhenUsed/>
    <w:qFormat/>
    <w:rsid w:val="0094760D"/>
    <w:rPr>
      <w:rFonts w:cs="Mangal"/>
      <w:sz w:val="20"/>
      <w:szCs w:val="18"/>
    </w:rPr>
  </w:style>
  <w:style w:type="paragraph" w:styleId="CommentSubject">
    <w:name w:val="annotation subject"/>
    <w:basedOn w:val="CommentText"/>
    <w:link w:val="CommentSubjectChar"/>
    <w:uiPriority w:val="99"/>
    <w:semiHidden/>
    <w:unhideWhenUsed/>
    <w:qFormat/>
    <w:rsid w:val="0094760D"/>
    <w:rPr>
      <w:b/>
      <w:bCs/>
    </w:rPr>
  </w:style>
  <w:style w:type="paragraph" w:styleId="BalloonText">
    <w:name w:val="Balloon Text"/>
    <w:basedOn w:val="Normal"/>
    <w:link w:val="BalloonTextChar"/>
    <w:uiPriority w:val="99"/>
    <w:semiHidden/>
    <w:unhideWhenUsed/>
    <w:qFormat/>
    <w:rsid w:val="0094760D"/>
    <w:rPr>
      <w:rFonts w:ascii="Segoe UI" w:hAnsi="Segoe UI" w:cs="Mangal"/>
      <w:sz w:val="18"/>
      <w:szCs w:val="16"/>
    </w:rPr>
  </w:style>
  <w:style w:type="paragraph" w:styleId="ListParagraph">
    <w:name w:val="List Paragraph"/>
    <w:basedOn w:val="Normal"/>
    <w:uiPriority w:val="34"/>
    <w:qFormat/>
    <w:rsid w:val="00382CE8"/>
    <w:pPr>
      <w:ind w:left="720"/>
      <w:contextualSpacing/>
    </w:pPr>
    <w:rPr>
      <w:rFonts w:cs="Mangal"/>
      <w:szCs w:val="21"/>
    </w:rPr>
  </w:style>
  <w:style w:type="paragraph" w:styleId="HTMLPreformatted">
    <w:name w:val="HTML Preformatted"/>
    <w:basedOn w:val="Normal"/>
    <w:link w:val="HTMLPreformattedChar"/>
    <w:uiPriority w:val="99"/>
    <w:semiHidden/>
    <w:unhideWhenUsed/>
    <w:qFormat/>
    <w:rsid w:val="00D5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ki/Lida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3D1D2-40DE-4634-A4E2-17056B04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sholc2005</dc:creator>
  <dc:description/>
  <cp:lastModifiedBy>sholc2005</cp:lastModifiedBy>
  <cp:revision>9</cp:revision>
  <dcterms:created xsi:type="dcterms:W3CDTF">2016-09-22T12:39:00Z</dcterms:created>
  <dcterms:modified xsi:type="dcterms:W3CDTF">2016-10-03T19:30:00Z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